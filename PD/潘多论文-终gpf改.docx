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085" w:rsidRPr="00B31394" w:rsidRDefault="00C649A5" w:rsidP="00867B3D">
      <w:pPr>
        <w:spacing w:beforeLines="100" w:before="312" w:afterLines="100" w:after="312" w:line="360" w:lineRule="auto"/>
        <w:ind w:firstLineChars="640" w:firstLine="1799"/>
        <w:rPr>
          <w:rFonts w:ascii="Times New Roman" w:eastAsia="宋体" w:hAnsi="Times New Roman"/>
          <w:b/>
          <w:sz w:val="28"/>
          <w:szCs w:val="28"/>
        </w:rPr>
      </w:pPr>
      <w:r w:rsidRPr="00B31394">
        <w:rPr>
          <w:rFonts w:ascii="Times New Roman" w:eastAsia="宋体" w:hAnsiTheme="majorEastAsia" w:hint="eastAsia"/>
          <w:b/>
          <w:sz w:val="28"/>
          <w:szCs w:val="28"/>
        </w:rPr>
        <w:t>藏族传统风俗对生物多样性保护及现状分析</w:t>
      </w:r>
    </w:p>
    <w:p w:rsidR="00093297" w:rsidRPr="00B31394" w:rsidRDefault="00093297" w:rsidP="001B53D7">
      <w:pPr>
        <w:spacing w:beforeLines="100" w:before="312" w:after="0"/>
        <w:jc w:val="center"/>
        <w:rPr>
          <w:rFonts w:ascii="Times New Roman" w:eastAsia="宋体" w:hAnsi="Times New Roman"/>
          <w:sz w:val="21"/>
          <w:szCs w:val="21"/>
        </w:rPr>
      </w:pPr>
      <w:r w:rsidRPr="00B31394">
        <w:rPr>
          <w:rFonts w:ascii="Times New Roman" w:eastAsia="宋体" w:hAnsi="宋体"/>
          <w:sz w:val="21"/>
          <w:szCs w:val="21"/>
        </w:rPr>
        <w:t>潘多</w:t>
      </w:r>
      <w:r w:rsidRPr="00B31394">
        <w:rPr>
          <w:rFonts w:ascii="Times New Roman" w:eastAsia="宋体" w:hAnsi="Times New Roman"/>
          <w:sz w:val="21"/>
          <w:szCs w:val="21"/>
          <w:vertAlign w:val="superscript"/>
        </w:rPr>
        <w:t>1</w:t>
      </w:r>
      <w:r w:rsidRPr="00B31394">
        <w:rPr>
          <w:rFonts w:ascii="Times New Roman" w:eastAsia="宋体" w:hAnsi="宋体"/>
          <w:sz w:val="21"/>
          <w:szCs w:val="21"/>
        </w:rPr>
        <w:t>，刘月华</w:t>
      </w:r>
      <w:r w:rsidRPr="00B31394">
        <w:rPr>
          <w:rFonts w:ascii="Times New Roman" w:eastAsia="宋体" w:hAnsi="Times New Roman"/>
          <w:sz w:val="21"/>
          <w:szCs w:val="21"/>
          <w:vertAlign w:val="superscript"/>
        </w:rPr>
        <w:t>1</w:t>
      </w:r>
      <w:r w:rsidRPr="00B31394">
        <w:rPr>
          <w:rFonts w:ascii="Times New Roman" w:eastAsia="宋体" w:hAnsi="宋体"/>
          <w:sz w:val="21"/>
          <w:szCs w:val="21"/>
        </w:rPr>
        <w:t>，</w:t>
      </w:r>
      <w:proofErr w:type="gramStart"/>
      <w:r w:rsidRPr="00B31394">
        <w:rPr>
          <w:rFonts w:ascii="Times New Roman" w:eastAsia="宋体" w:hAnsi="宋体"/>
          <w:sz w:val="21"/>
          <w:szCs w:val="21"/>
        </w:rPr>
        <w:t>钟梦莹</w:t>
      </w:r>
      <w:proofErr w:type="gramEnd"/>
      <w:r w:rsidRPr="00B31394">
        <w:rPr>
          <w:rFonts w:ascii="Times New Roman" w:eastAsia="宋体" w:hAnsi="Times New Roman"/>
          <w:sz w:val="21"/>
          <w:szCs w:val="21"/>
          <w:vertAlign w:val="superscript"/>
        </w:rPr>
        <w:t>1</w:t>
      </w:r>
      <w:r w:rsidRPr="00B31394">
        <w:rPr>
          <w:rFonts w:ascii="Times New Roman" w:eastAsia="宋体" w:hAnsi="宋体"/>
          <w:sz w:val="21"/>
          <w:szCs w:val="21"/>
        </w:rPr>
        <w:t>，武瑞鑫</w:t>
      </w:r>
      <w:r w:rsidRPr="00B31394">
        <w:rPr>
          <w:rFonts w:ascii="Times New Roman" w:eastAsia="宋体" w:hAnsi="Times New Roman"/>
          <w:sz w:val="21"/>
          <w:szCs w:val="21"/>
          <w:vertAlign w:val="superscript"/>
        </w:rPr>
        <w:t xml:space="preserve"> </w:t>
      </w:r>
      <w:r w:rsidRPr="00B31394">
        <w:rPr>
          <w:rStyle w:val="a5"/>
          <w:rFonts w:ascii="Times New Roman" w:eastAsia="宋体" w:hAnsi="Times New Roman"/>
          <w:sz w:val="21"/>
          <w:szCs w:val="21"/>
        </w:rPr>
        <w:footnoteReference w:id="1"/>
      </w:r>
      <w:r w:rsidRPr="00B31394">
        <w:rPr>
          <w:rFonts w:ascii="Times New Roman" w:eastAsia="宋体" w:hAnsi="Times New Roman"/>
          <w:sz w:val="21"/>
          <w:szCs w:val="21"/>
          <w:vertAlign w:val="superscript"/>
        </w:rPr>
        <w:t>,2</w:t>
      </w:r>
      <w:r w:rsidRPr="00B31394">
        <w:rPr>
          <w:rFonts w:ascii="Times New Roman" w:eastAsia="宋体" w:hAnsi="宋体"/>
          <w:sz w:val="21"/>
          <w:szCs w:val="21"/>
        </w:rPr>
        <w:t>，位晓</w:t>
      </w:r>
      <w:proofErr w:type="gramStart"/>
      <w:r w:rsidRPr="00B31394">
        <w:rPr>
          <w:rFonts w:ascii="Times New Roman" w:eastAsia="宋体" w:hAnsi="宋体"/>
          <w:sz w:val="21"/>
          <w:szCs w:val="21"/>
        </w:rPr>
        <w:t>婷</w:t>
      </w:r>
      <w:proofErr w:type="gramEnd"/>
      <w:r w:rsidRPr="00B31394">
        <w:rPr>
          <w:rFonts w:ascii="Times New Roman" w:eastAsia="宋体" w:hAnsi="Times New Roman" w:hint="eastAsia"/>
          <w:sz w:val="21"/>
          <w:szCs w:val="21"/>
          <w:vertAlign w:val="superscript"/>
        </w:rPr>
        <w:t>1</w:t>
      </w:r>
      <w:r w:rsidRPr="00B31394">
        <w:rPr>
          <w:rFonts w:ascii="Times New Roman" w:eastAsia="宋体" w:hAnsi="宋体"/>
          <w:sz w:val="21"/>
          <w:szCs w:val="21"/>
        </w:rPr>
        <w:t>，邵新庆</w:t>
      </w:r>
      <w:r w:rsidRPr="00B31394">
        <w:rPr>
          <w:rFonts w:ascii="Times New Roman" w:eastAsia="宋体" w:hAnsi="Times New Roman"/>
          <w:sz w:val="21"/>
          <w:szCs w:val="21"/>
          <w:vertAlign w:val="superscript"/>
        </w:rPr>
        <w:t>1*</w:t>
      </w:r>
    </w:p>
    <w:p w:rsidR="00093297" w:rsidRPr="00B31394" w:rsidRDefault="00093297" w:rsidP="001B53D7">
      <w:pPr>
        <w:spacing w:beforeLines="100" w:before="312" w:after="0"/>
        <w:jc w:val="center"/>
        <w:rPr>
          <w:rFonts w:ascii="Times New Roman" w:eastAsia="宋体" w:hAnsi="Times New Roman"/>
          <w:sz w:val="21"/>
          <w:szCs w:val="21"/>
        </w:rPr>
      </w:pPr>
      <w:r w:rsidRPr="00B31394">
        <w:rPr>
          <w:rFonts w:ascii="Times New Roman" w:eastAsia="宋体" w:hAnsi="宋体" w:hint="eastAsia"/>
          <w:sz w:val="21"/>
          <w:szCs w:val="21"/>
        </w:rPr>
        <w:t>（</w:t>
      </w:r>
      <w:r w:rsidRPr="00B31394">
        <w:rPr>
          <w:rFonts w:ascii="Times New Roman" w:eastAsia="宋体" w:hAnsi="Times New Roman" w:hint="eastAsia"/>
          <w:sz w:val="21"/>
          <w:szCs w:val="21"/>
        </w:rPr>
        <w:t>1</w:t>
      </w:r>
      <w:r w:rsidRPr="00B31394">
        <w:rPr>
          <w:rFonts w:ascii="Times New Roman" w:eastAsia="宋体" w:hAnsi="Times New Roman"/>
          <w:sz w:val="21"/>
          <w:szCs w:val="21"/>
        </w:rPr>
        <w:t>.</w:t>
      </w:r>
      <w:r w:rsidRPr="00B31394">
        <w:rPr>
          <w:rFonts w:ascii="Times New Roman" w:eastAsia="宋体" w:hAnsi="宋体"/>
          <w:sz w:val="21"/>
          <w:szCs w:val="21"/>
        </w:rPr>
        <w:t>中国农业大学动物科技学院</w:t>
      </w:r>
      <w:r w:rsidRPr="00B31394">
        <w:rPr>
          <w:rFonts w:ascii="Times New Roman" w:eastAsia="宋体" w:hAnsi="Times New Roman"/>
          <w:sz w:val="21"/>
          <w:szCs w:val="21"/>
        </w:rPr>
        <w:t xml:space="preserve"> </w:t>
      </w:r>
      <w:r w:rsidRPr="00B31394">
        <w:rPr>
          <w:rFonts w:ascii="Times New Roman" w:eastAsia="宋体" w:hAnsi="宋体"/>
          <w:sz w:val="21"/>
          <w:szCs w:val="21"/>
        </w:rPr>
        <w:t>草地研究所，北京</w:t>
      </w:r>
      <w:r w:rsidRPr="00B31394">
        <w:rPr>
          <w:rFonts w:ascii="Times New Roman" w:eastAsia="宋体" w:hAnsi="Times New Roman"/>
          <w:sz w:val="21"/>
          <w:szCs w:val="21"/>
        </w:rPr>
        <w:t xml:space="preserve"> 100193</w:t>
      </w:r>
      <w:r w:rsidRPr="00B31394">
        <w:rPr>
          <w:rFonts w:ascii="Times New Roman" w:eastAsia="宋体" w:hAnsi="宋体"/>
          <w:sz w:val="21"/>
          <w:szCs w:val="21"/>
        </w:rPr>
        <w:t>；</w:t>
      </w:r>
      <w:r w:rsidRPr="00B31394">
        <w:rPr>
          <w:rFonts w:ascii="Times New Roman" w:eastAsia="宋体" w:hAnsi="Times New Roman"/>
          <w:sz w:val="21"/>
          <w:szCs w:val="21"/>
        </w:rPr>
        <w:t>2.</w:t>
      </w:r>
      <w:r w:rsidRPr="00B31394">
        <w:rPr>
          <w:rFonts w:ascii="Times New Roman" w:eastAsia="宋体" w:hAnsi="宋体"/>
          <w:sz w:val="21"/>
          <w:szCs w:val="21"/>
        </w:rPr>
        <w:t>甘肃农业大学</w:t>
      </w:r>
      <w:r w:rsidRPr="00B31394">
        <w:rPr>
          <w:rFonts w:ascii="Times New Roman" w:eastAsia="宋体" w:hAnsi="Times New Roman"/>
          <w:sz w:val="21"/>
          <w:szCs w:val="21"/>
        </w:rPr>
        <w:t xml:space="preserve"> </w:t>
      </w:r>
      <w:r w:rsidRPr="00B31394">
        <w:rPr>
          <w:rFonts w:ascii="Times New Roman" w:eastAsia="宋体" w:hAnsi="宋体"/>
          <w:sz w:val="21"/>
          <w:szCs w:val="21"/>
        </w:rPr>
        <w:t>草业学院，甘肃</w:t>
      </w:r>
      <w:r w:rsidRPr="00B31394">
        <w:rPr>
          <w:rFonts w:ascii="Times New Roman" w:eastAsia="宋体" w:hAnsi="Times New Roman"/>
          <w:sz w:val="21"/>
          <w:szCs w:val="21"/>
        </w:rPr>
        <w:t xml:space="preserve"> </w:t>
      </w:r>
      <w:r w:rsidRPr="00B31394">
        <w:rPr>
          <w:rFonts w:ascii="Times New Roman" w:eastAsia="宋体" w:hAnsi="宋体"/>
          <w:sz w:val="21"/>
          <w:szCs w:val="21"/>
        </w:rPr>
        <w:t>兰州</w:t>
      </w:r>
      <w:r w:rsidRPr="00B31394">
        <w:rPr>
          <w:rFonts w:ascii="Times New Roman" w:eastAsia="宋体" w:hAnsi="Times New Roman"/>
          <w:sz w:val="21"/>
          <w:szCs w:val="21"/>
        </w:rPr>
        <w:t xml:space="preserve"> 730070</w:t>
      </w:r>
      <w:r w:rsidRPr="00B31394">
        <w:rPr>
          <w:rFonts w:ascii="Times New Roman" w:eastAsia="宋体" w:hAnsi="宋体" w:hint="eastAsia"/>
          <w:sz w:val="21"/>
          <w:szCs w:val="21"/>
        </w:rPr>
        <w:t>）</w:t>
      </w:r>
    </w:p>
    <w:p w:rsidR="006D39D3" w:rsidRDefault="00642AF4" w:rsidP="00E70FEC">
      <w:pPr>
        <w:widowControl w:val="0"/>
        <w:autoSpaceDE w:val="0"/>
        <w:autoSpaceDN w:val="0"/>
        <w:snapToGrid/>
        <w:spacing w:beforeLines="50" w:before="156" w:after="0" w:line="400" w:lineRule="exact"/>
        <w:rPr>
          <w:rFonts w:ascii="Times New Roman" w:eastAsia="宋体" w:hAnsiTheme="minorEastAsia" w:cs="宋体"/>
          <w:sz w:val="24"/>
          <w:szCs w:val="24"/>
        </w:rPr>
      </w:pPr>
      <w:r w:rsidRPr="00B31394">
        <w:rPr>
          <w:rFonts w:ascii="Times New Roman" w:eastAsia="宋体" w:hAnsiTheme="minorEastAsia" w:hint="eastAsia"/>
          <w:b/>
          <w:sz w:val="24"/>
          <w:szCs w:val="24"/>
        </w:rPr>
        <w:t>摘要：</w:t>
      </w:r>
      <w:r w:rsidR="00A80E8A" w:rsidRPr="00B31394">
        <w:rPr>
          <w:rFonts w:ascii="Times New Roman" w:eastAsia="宋体" w:hAnsiTheme="minorEastAsia" w:cs="宋体" w:hint="eastAsia"/>
          <w:sz w:val="24"/>
          <w:szCs w:val="24"/>
        </w:rPr>
        <w:t>几千年来</w:t>
      </w:r>
      <w:r w:rsidR="00357F08" w:rsidRPr="00B31394">
        <w:rPr>
          <w:rFonts w:ascii="Times New Roman" w:eastAsia="宋体" w:hAnsiTheme="minorEastAsia" w:cs="宋体" w:hint="eastAsia"/>
          <w:sz w:val="24"/>
          <w:szCs w:val="24"/>
        </w:rPr>
        <w:t>，</w:t>
      </w:r>
      <w:ins w:id="0" w:author="Alex" w:date="2015-10-29T18:42:00Z">
        <w:r w:rsidR="004C62D5">
          <w:rPr>
            <w:rFonts w:ascii="Times New Roman" w:eastAsia="宋体" w:hAnsiTheme="minorEastAsia" w:cs="宋体" w:hint="eastAsia"/>
            <w:sz w:val="24"/>
            <w:szCs w:val="24"/>
          </w:rPr>
          <w:t>在</w:t>
        </w:r>
        <w:r w:rsidR="004C62D5">
          <w:rPr>
            <w:rFonts w:ascii="Times New Roman" w:eastAsia="宋体" w:hAnsiTheme="minorEastAsia" w:cs="宋体"/>
            <w:sz w:val="24"/>
            <w:szCs w:val="24"/>
          </w:rPr>
          <w:t>藏民与藏区环境相处中慢慢形成</w:t>
        </w:r>
      </w:ins>
      <w:ins w:id="1" w:author="Alex" w:date="2015-10-29T18:43:00Z">
        <w:r w:rsidR="004C62D5">
          <w:rPr>
            <w:rFonts w:ascii="Times New Roman" w:eastAsia="宋体" w:hAnsiTheme="minorEastAsia" w:cs="宋体"/>
            <w:sz w:val="24"/>
            <w:szCs w:val="24"/>
          </w:rPr>
          <w:t>的</w:t>
        </w:r>
      </w:ins>
      <w:r w:rsidR="00357F08" w:rsidRPr="00B31394">
        <w:rPr>
          <w:rFonts w:ascii="Times New Roman" w:eastAsia="宋体" w:hAnsiTheme="minorEastAsia" w:cs="宋体" w:hint="eastAsia"/>
          <w:sz w:val="24"/>
          <w:szCs w:val="24"/>
        </w:rPr>
        <w:t>藏族</w:t>
      </w:r>
      <w:r w:rsidR="0033441B" w:rsidRPr="00B31394">
        <w:rPr>
          <w:rFonts w:ascii="Times New Roman" w:eastAsia="宋体" w:hAnsiTheme="minorEastAsia" w:cs="宋体" w:hint="eastAsia"/>
          <w:sz w:val="24"/>
          <w:szCs w:val="24"/>
        </w:rPr>
        <w:t>传统</w:t>
      </w:r>
      <w:del w:id="2" w:author="Alex" w:date="2015-10-29T18:37:00Z">
        <w:r w:rsidR="00357F08" w:rsidRPr="00B31394" w:rsidDel="004C62D5">
          <w:rPr>
            <w:rFonts w:ascii="Times New Roman" w:eastAsia="宋体" w:hAnsiTheme="minorEastAsia" w:cs="宋体" w:hint="eastAsia"/>
            <w:sz w:val="24"/>
            <w:szCs w:val="24"/>
          </w:rPr>
          <w:delText>风俗</w:delText>
        </w:r>
      </w:del>
      <w:r w:rsidR="00A80E8A" w:rsidRPr="00B31394">
        <w:rPr>
          <w:rFonts w:ascii="Times New Roman" w:eastAsia="宋体" w:hAnsiTheme="minorEastAsia" w:cs="宋体" w:hint="eastAsia"/>
          <w:sz w:val="24"/>
          <w:szCs w:val="24"/>
        </w:rPr>
        <w:t>文化</w:t>
      </w:r>
      <w:r w:rsidR="0033441B" w:rsidRPr="00B31394">
        <w:rPr>
          <w:rFonts w:ascii="Times New Roman" w:eastAsia="宋体" w:hAnsiTheme="minorEastAsia" w:cs="宋体" w:hint="eastAsia"/>
          <w:sz w:val="24"/>
          <w:szCs w:val="24"/>
        </w:rPr>
        <w:t>对</w:t>
      </w:r>
      <w:r w:rsidR="00A80E8A" w:rsidRPr="00B31394">
        <w:rPr>
          <w:rFonts w:ascii="Times New Roman" w:eastAsia="宋体" w:hAnsiTheme="minorEastAsia" w:cs="宋体" w:hint="eastAsia"/>
          <w:sz w:val="24"/>
          <w:szCs w:val="24"/>
        </w:rPr>
        <w:t>藏区</w:t>
      </w:r>
      <w:r w:rsidR="005E56EE" w:rsidRPr="00B31394">
        <w:rPr>
          <w:rFonts w:ascii="Times New Roman" w:eastAsia="宋体" w:hAnsiTheme="minorEastAsia" w:cs="宋体" w:hint="eastAsia"/>
          <w:sz w:val="24"/>
          <w:szCs w:val="24"/>
        </w:rPr>
        <w:t>自然生态系统</w:t>
      </w:r>
      <w:r w:rsidR="00357F08" w:rsidRPr="00B31394">
        <w:rPr>
          <w:rFonts w:ascii="Times New Roman" w:eastAsia="宋体" w:hAnsiTheme="minorEastAsia" w:cs="宋体" w:hint="eastAsia"/>
          <w:sz w:val="24"/>
          <w:szCs w:val="24"/>
        </w:rPr>
        <w:t>的</w:t>
      </w:r>
      <w:r w:rsidR="005E56EE" w:rsidRPr="00B31394">
        <w:rPr>
          <w:rFonts w:ascii="Times New Roman" w:eastAsia="宋体" w:hAnsiTheme="minorEastAsia" w:cs="宋体" w:hint="eastAsia"/>
          <w:sz w:val="24"/>
          <w:szCs w:val="24"/>
        </w:rPr>
        <w:t>正常运行</w:t>
      </w:r>
      <w:r w:rsidR="00357F08" w:rsidRPr="00B31394">
        <w:rPr>
          <w:rFonts w:ascii="Times New Roman" w:eastAsia="宋体" w:hAnsiTheme="minorEastAsia" w:cs="宋体" w:hint="eastAsia"/>
          <w:sz w:val="24"/>
          <w:szCs w:val="24"/>
        </w:rPr>
        <w:t>、当地生物多样性的</w:t>
      </w:r>
      <w:r w:rsidR="0033441B" w:rsidRPr="00B31394">
        <w:rPr>
          <w:rFonts w:ascii="Times New Roman" w:eastAsia="宋体" w:hAnsiTheme="minorEastAsia" w:cs="宋体" w:hint="eastAsia"/>
          <w:sz w:val="24"/>
          <w:szCs w:val="24"/>
        </w:rPr>
        <w:t>可持续</w:t>
      </w:r>
      <w:r w:rsidR="00A80E8A" w:rsidRPr="00B31394">
        <w:rPr>
          <w:rFonts w:ascii="Times New Roman" w:eastAsia="宋体" w:hAnsiTheme="minorEastAsia" w:cs="宋体" w:hint="eastAsia"/>
          <w:sz w:val="24"/>
          <w:szCs w:val="24"/>
        </w:rPr>
        <w:t>利用及社会发展起到</w:t>
      </w:r>
      <w:ins w:id="3" w:author="Alex" w:date="2015-10-29T18:41:00Z">
        <w:r w:rsidR="004C62D5">
          <w:rPr>
            <w:rFonts w:ascii="Times New Roman" w:eastAsia="宋体" w:hAnsiTheme="minorEastAsia" w:cs="宋体" w:hint="eastAsia"/>
            <w:sz w:val="24"/>
            <w:szCs w:val="24"/>
          </w:rPr>
          <w:t>了</w:t>
        </w:r>
        <w:r w:rsidR="004C62D5">
          <w:rPr>
            <w:rFonts w:ascii="Times New Roman" w:eastAsia="宋体" w:hAnsiTheme="minorEastAsia" w:cs="宋体"/>
            <w:sz w:val="24"/>
            <w:szCs w:val="24"/>
          </w:rPr>
          <w:t>重要作用</w:t>
        </w:r>
      </w:ins>
      <w:del w:id="4" w:author="Alex" w:date="2015-10-29T18:41:00Z">
        <w:r w:rsidR="00A80E8A" w:rsidRPr="00B31394" w:rsidDel="004C62D5">
          <w:rPr>
            <w:rFonts w:ascii="Times New Roman" w:eastAsia="宋体" w:hAnsiTheme="minorEastAsia" w:cs="宋体" w:hint="eastAsia"/>
            <w:sz w:val="24"/>
            <w:szCs w:val="24"/>
          </w:rPr>
          <w:delText>了不可磨灭的贡献</w:delText>
        </w:r>
      </w:del>
      <w:r w:rsidR="00A80E8A" w:rsidRPr="00B31394">
        <w:rPr>
          <w:rFonts w:ascii="Times New Roman" w:eastAsia="宋体" w:hAnsiTheme="minorEastAsia" w:cs="宋体" w:hint="eastAsia"/>
          <w:sz w:val="24"/>
          <w:szCs w:val="24"/>
        </w:rPr>
        <w:t>。</w:t>
      </w:r>
      <w:r w:rsidR="00357F08" w:rsidRPr="00B31394">
        <w:rPr>
          <w:rFonts w:ascii="Times New Roman" w:eastAsia="宋体" w:hAnsiTheme="minorEastAsia" w:cs="宋体" w:hint="eastAsia"/>
          <w:sz w:val="24"/>
          <w:szCs w:val="24"/>
        </w:rPr>
        <w:t>但是由于藏民文化水平</w:t>
      </w:r>
      <w:r w:rsidR="00A17994" w:rsidRPr="00B31394">
        <w:rPr>
          <w:rFonts w:ascii="Times New Roman" w:eastAsia="宋体" w:hAnsiTheme="minorEastAsia" w:cs="宋体" w:hint="eastAsia"/>
          <w:sz w:val="24"/>
          <w:szCs w:val="24"/>
        </w:rPr>
        <w:t>普遍</w:t>
      </w:r>
      <w:r w:rsidR="000752B7" w:rsidRPr="00B31394">
        <w:rPr>
          <w:rFonts w:ascii="Times New Roman" w:eastAsia="宋体" w:hAnsiTheme="minorEastAsia" w:cs="宋体" w:hint="eastAsia"/>
          <w:sz w:val="24"/>
          <w:szCs w:val="24"/>
        </w:rPr>
        <w:t>偏低</w:t>
      </w:r>
      <w:r w:rsidR="00357F08" w:rsidRPr="00B31394">
        <w:rPr>
          <w:rFonts w:ascii="Times New Roman" w:eastAsia="宋体" w:hAnsiTheme="minorEastAsia" w:cs="宋体" w:hint="eastAsia"/>
          <w:sz w:val="24"/>
          <w:szCs w:val="24"/>
        </w:rPr>
        <w:t>，</w:t>
      </w:r>
      <w:r w:rsidR="000752B7" w:rsidRPr="00B31394">
        <w:rPr>
          <w:rFonts w:ascii="Times New Roman" w:eastAsia="宋体" w:hAnsiTheme="minorEastAsia" w:cs="宋体" w:hint="eastAsia"/>
          <w:sz w:val="24"/>
          <w:szCs w:val="24"/>
        </w:rPr>
        <w:t>生态保护教育途径单一</w:t>
      </w:r>
      <w:ins w:id="5" w:author="Alex" w:date="2015-10-29T18:49:00Z">
        <w:r w:rsidR="00E574FC">
          <w:rPr>
            <w:rFonts w:ascii="Times New Roman" w:eastAsia="宋体" w:hAnsiTheme="minorEastAsia" w:cs="宋体" w:hint="eastAsia"/>
            <w:sz w:val="24"/>
            <w:szCs w:val="24"/>
          </w:rPr>
          <w:t>等等</w:t>
        </w:r>
        <w:r w:rsidR="00E574FC">
          <w:rPr>
            <w:rFonts w:ascii="Times New Roman" w:eastAsia="宋体" w:hAnsiTheme="minorEastAsia" w:cs="宋体"/>
            <w:sz w:val="24"/>
            <w:szCs w:val="24"/>
          </w:rPr>
          <w:t>因素</w:t>
        </w:r>
      </w:ins>
      <w:r w:rsidR="00357F08" w:rsidRPr="00B31394">
        <w:rPr>
          <w:rFonts w:ascii="Times New Roman" w:eastAsia="宋体" w:hAnsiTheme="minorEastAsia" w:cs="宋体" w:hint="eastAsia"/>
          <w:sz w:val="24"/>
          <w:szCs w:val="24"/>
        </w:rPr>
        <w:t>，</w:t>
      </w:r>
      <w:ins w:id="6" w:author="Alex" w:date="2015-10-29T18:44:00Z">
        <w:r w:rsidR="00387C8E">
          <w:rPr>
            <w:rFonts w:ascii="Times New Roman" w:eastAsia="宋体" w:hAnsiTheme="minorEastAsia" w:cs="宋体" w:hint="eastAsia"/>
            <w:sz w:val="24"/>
            <w:szCs w:val="24"/>
          </w:rPr>
          <w:t>新世纪</w:t>
        </w:r>
      </w:ins>
      <w:ins w:id="7" w:author="Alex" w:date="2015-10-29T18:45:00Z">
        <w:r w:rsidR="00387C8E">
          <w:rPr>
            <w:rFonts w:ascii="Times New Roman" w:eastAsia="宋体" w:hAnsiTheme="minorEastAsia" w:cs="宋体" w:hint="eastAsia"/>
            <w:sz w:val="24"/>
            <w:szCs w:val="24"/>
          </w:rPr>
          <w:t>迅速扩张</w:t>
        </w:r>
        <w:r w:rsidR="00387C8E">
          <w:rPr>
            <w:rFonts w:ascii="Times New Roman" w:eastAsia="宋体" w:hAnsiTheme="minorEastAsia" w:cs="宋体"/>
            <w:sz w:val="24"/>
            <w:szCs w:val="24"/>
          </w:rPr>
          <w:t>的</w:t>
        </w:r>
      </w:ins>
      <w:r w:rsidR="00A80E8A" w:rsidRPr="00B31394">
        <w:rPr>
          <w:rFonts w:ascii="Times New Roman" w:eastAsia="宋体" w:hAnsiTheme="minorEastAsia" w:cs="宋体" w:hint="eastAsia"/>
          <w:sz w:val="24"/>
          <w:szCs w:val="24"/>
        </w:rPr>
        <w:t>市场经济</w:t>
      </w:r>
      <w:del w:id="8" w:author="Alex" w:date="2015-10-29T18:45:00Z">
        <w:r w:rsidR="00A80E8A" w:rsidRPr="00B31394" w:rsidDel="00387C8E">
          <w:rPr>
            <w:rFonts w:ascii="Times New Roman" w:eastAsia="宋体" w:hAnsiTheme="minorEastAsia" w:cs="宋体" w:hint="eastAsia"/>
            <w:sz w:val="24"/>
            <w:szCs w:val="24"/>
          </w:rPr>
          <w:delText>扩张</w:delText>
        </w:r>
        <w:r w:rsidR="00357F08" w:rsidRPr="00B31394" w:rsidDel="00387C8E">
          <w:rPr>
            <w:rFonts w:ascii="Times New Roman" w:eastAsia="宋体" w:hAnsiTheme="minorEastAsia" w:cs="宋体" w:hint="eastAsia"/>
            <w:sz w:val="24"/>
            <w:szCs w:val="24"/>
          </w:rPr>
          <w:delText>迅</w:delText>
        </w:r>
      </w:del>
      <w:ins w:id="9" w:author="Alex" w:date="2015-10-29T18:45:00Z">
        <w:r w:rsidR="00387C8E">
          <w:rPr>
            <w:rFonts w:ascii="Times New Roman" w:eastAsia="宋体" w:hAnsiTheme="minorEastAsia" w:cs="宋体" w:hint="eastAsia"/>
            <w:sz w:val="24"/>
            <w:szCs w:val="24"/>
          </w:rPr>
          <w:t>以及</w:t>
        </w:r>
      </w:ins>
      <w:del w:id="10" w:author="Alex" w:date="2015-10-29T18:45:00Z">
        <w:r w:rsidR="00357F08" w:rsidRPr="00B31394" w:rsidDel="00387C8E">
          <w:rPr>
            <w:rFonts w:ascii="Times New Roman" w:eastAsia="宋体" w:hAnsiTheme="minorEastAsia" w:cs="宋体" w:hint="eastAsia"/>
            <w:sz w:val="24"/>
            <w:szCs w:val="24"/>
          </w:rPr>
          <w:delText>速，</w:delText>
        </w:r>
      </w:del>
      <w:r w:rsidR="00357F08" w:rsidRPr="00B31394">
        <w:rPr>
          <w:rFonts w:ascii="Times New Roman" w:eastAsia="宋体" w:hAnsiTheme="minorEastAsia" w:cs="宋体" w:hint="eastAsia"/>
          <w:sz w:val="24"/>
          <w:szCs w:val="24"/>
        </w:rPr>
        <w:t>外来文化</w:t>
      </w:r>
      <w:ins w:id="11" w:author="Alex" w:date="2015-10-29T18:45:00Z">
        <w:r w:rsidR="00387C8E">
          <w:rPr>
            <w:rFonts w:ascii="Times New Roman" w:eastAsia="宋体" w:hAnsiTheme="minorEastAsia" w:cs="宋体" w:hint="eastAsia"/>
            <w:sz w:val="24"/>
            <w:szCs w:val="24"/>
          </w:rPr>
          <w:t>对</w:t>
        </w:r>
        <w:r w:rsidR="00387C8E">
          <w:rPr>
            <w:rFonts w:ascii="Times New Roman" w:eastAsia="宋体" w:hAnsiTheme="minorEastAsia" w:cs="宋体"/>
            <w:sz w:val="24"/>
            <w:szCs w:val="24"/>
          </w:rPr>
          <w:t>藏</w:t>
        </w:r>
      </w:ins>
      <w:ins w:id="12" w:author="Alex" w:date="2015-10-29T18:46:00Z">
        <w:r w:rsidR="00387C8E">
          <w:rPr>
            <w:rFonts w:ascii="Times New Roman" w:eastAsia="宋体" w:hAnsiTheme="minorEastAsia" w:cs="宋体" w:hint="eastAsia"/>
            <w:sz w:val="24"/>
            <w:szCs w:val="24"/>
          </w:rPr>
          <w:t>文化</w:t>
        </w:r>
        <w:r w:rsidR="00387C8E">
          <w:rPr>
            <w:rFonts w:ascii="Times New Roman" w:eastAsia="宋体" w:hAnsiTheme="minorEastAsia" w:cs="宋体"/>
            <w:sz w:val="24"/>
            <w:szCs w:val="24"/>
          </w:rPr>
          <w:t>的冲击</w:t>
        </w:r>
      </w:ins>
      <w:del w:id="13" w:author="Alex" w:date="2015-10-29T18:45:00Z">
        <w:r w:rsidR="00A80E8A" w:rsidRPr="00B31394" w:rsidDel="00387C8E">
          <w:rPr>
            <w:rFonts w:ascii="Times New Roman" w:eastAsia="宋体" w:hAnsiTheme="minorEastAsia" w:cs="宋体" w:hint="eastAsia"/>
            <w:sz w:val="24"/>
            <w:szCs w:val="24"/>
          </w:rPr>
          <w:delText>冲击</w:delText>
        </w:r>
        <w:r w:rsidR="00357F08" w:rsidRPr="00B31394" w:rsidDel="00387C8E">
          <w:rPr>
            <w:rFonts w:ascii="Times New Roman" w:eastAsia="宋体" w:hAnsiTheme="minorEastAsia" w:cs="宋体" w:hint="eastAsia"/>
            <w:sz w:val="24"/>
            <w:szCs w:val="24"/>
          </w:rPr>
          <w:delText>日益加重</w:delText>
        </w:r>
      </w:del>
      <w:del w:id="14" w:author="Alex" w:date="2015-10-29T18:49:00Z">
        <w:r w:rsidR="00357F08" w:rsidRPr="00B31394" w:rsidDel="00E574FC">
          <w:rPr>
            <w:rFonts w:ascii="Times New Roman" w:eastAsia="宋体" w:hAnsiTheme="minorEastAsia" w:cs="宋体" w:hint="eastAsia"/>
            <w:sz w:val="24"/>
            <w:szCs w:val="24"/>
          </w:rPr>
          <w:delText>等</w:delText>
        </w:r>
      </w:del>
      <w:ins w:id="15" w:author="Alex" w:date="2015-10-29T18:47:00Z">
        <w:r w:rsidR="00387C8E">
          <w:rPr>
            <w:rFonts w:ascii="Times New Roman" w:eastAsia="宋体" w:hAnsiTheme="minorEastAsia" w:cs="宋体" w:hint="eastAsia"/>
            <w:sz w:val="24"/>
            <w:szCs w:val="24"/>
          </w:rPr>
          <w:t>为</w:t>
        </w:r>
        <w:r w:rsidR="00387C8E">
          <w:rPr>
            <w:rFonts w:ascii="Times New Roman" w:eastAsia="宋体" w:hAnsiTheme="minorEastAsia" w:cs="宋体"/>
            <w:sz w:val="24"/>
            <w:szCs w:val="24"/>
          </w:rPr>
          <w:t>人们维持</w:t>
        </w:r>
      </w:ins>
      <w:del w:id="16" w:author="Alex" w:date="2015-10-29T18:47:00Z">
        <w:r w:rsidR="00357F08" w:rsidRPr="00B31394" w:rsidDel="00387C8E">
          <w:rPr>
            <w:rFonts w:ascii="Times New Roman" w:eastAsia="宋体" w:hAnsiTheme="minorEastAsia" w:cs="宋体" w:hint="eastAsia"/>
            <w:sz w:val="24"/>
            <w:szCs w:val="24"/>
          </w:rPr>
          <w:delText>，</w:delText>
        </w:r>
      </w:del>
      <w:r w:rsidR="00A80E8A" w:rsidRPr="00B31394">
        <w:rPr>
          <w:rFonts w:ascii="Times New Roman" w:eastAsia="宋体" w:hAnsiTheme="minorEastAsia" w:cs="宋体" w:hint="eastAsia"/>
          <w:sz w:val="24"/>
          <w:szCs w:val="24"/>
        </w:rPr>
        <w:t>当地生态系统</w:t>
      </w:r>
      <w:r w:rsidR="00570227" w:rsidRPr="00B31394">
        <w:rPr>
          <w:rFonts w:ascii="Times New Roman" w:eastAsia="宋体" w:hAnsiTheme="minorEastAsia" w:cs="宋体" w:hint="eastAsia"/>
          <w:sz w:val="24"/>
          <w:szCs w:val="24"/>
        </w:rPr>
        <w:t>的</w:t>
      </w:r>
      <w:r w:rsidR="00A80E8A" w:rsidRPr="00B31394">
        <w:rPr>
          <w:rFonts w:ascii="Times New Roman" w:eastAsia="宋体" w:hAnsiTheme="minorEastAsia" w:cs="宋体" w:hint="eastAsia"/>
          <w:sz w:val="24"/>
          <w:szCs w:val="24"/>
        </w:rPr>
        <w:t>生物多样性</w:t>
      </w:r>
      <w:ins w:id="17" w:author="Alex" w:date="2015-10-29T18:48:00Z">
        <w:r w:rsidR="00387C8E">
          <w:rPr>
            <w:rFonts w:ascii="Times New Roman" w:eastAsia="宋体" w:hAnsiTheme="minorEastAsia" w:cs="宋体" w:hint="eastAsia"/>
            <w:sz w:val="24"/>
            <w:szCs w:val="24"/>
          </w:rPr>
          <w:t>带来了</w:t>
        </w:r>
        <w:r w:rsidR="00387C8E">
          <w:rPr>
            <w:rFonts w:ascii="Times New Roman" w:eastAsia="宋体" w:hAnsiTheme="minorEastAsia" w:cs="宋体"/>
            <w:sz w:val="24"/>
            <w:szCs w:val="24"/>
          </w:rPr>
          <w:t>诸多挑战</w:t>
        </w:r>
      </w:ins>
      <w:del w:id="18" w:author="Alex" w:date="2015-10-29T18:47:00Z">
        <w:r w:rsidR="00A80E8A" w:rsidRPr="00B31394" w:rsidDel="00387C8E">
          <w:rPr>
            <w:rFonts w:ascii="Times New Roman" w:eastAsia="宋体" w:hAnsiTheme="minorEastAsia" w:cs="宋体" w:hint="eastAsia"/>
            <w:sz w:val="24"/>
            <w:szCs w:val="24"/>
          </w:rPr>
          <w:delText>面临诸多问题</w:delText>
        </w:r>
      </w:del>
      <w:r w:rsidR="00570227" w:rsidRPr="00B31394">
        <w:rPr>
          <w:rFonts w:ascii="Times New Roman" w:eastAsia="宋体" w:hAnsiTheme="minorEastAsia" w:cs="宋体" w:hint="eastAsia"/>
          <w:sz w:val="24"/>
          <w:szCs w:val="24"/>
        </w:rPr>
        <w:t>。</w:t>
      </w:r>
      <w:r w:rsidR="00A80E8A" w:rsidRPr="00B31394">
        <w:rPr>
          <w:rFonts w:ascii="Times New Roman" w:eastAsia="宋体" w:hAnsiTheme="minorEastAsia" w:cs="宋体" w:hint="eastAsia"/>
          <w:sz w:val="24"/>
          <w:szCs w:val="24"/>
        </w:rPr>
        <w:t>因此</w:t>
      </w:r>
      <w:r w:rsidR="00570227" w:rsidRPr="00B31394">
        <w:rPr>
          <w:rFonts w:ascii="Times New Roman" w:eastAsia="宋体" w:hAnsiTheme="minorEastAsia" w:cs="宋体" w:hint="eastAsia"/>
          <w:sz w:val="24"/>
          <w:szCs w:val="24"/>
        </w:rPr>
        <w:t>，</w:t>
      </w:r>
      <w:r w:rsidR="00A80E8A" w:rsidRPr="00B31394">
        <w:rPr>
          <w:rFonts w:ascii="Times New Roman" w:eastAsia="宋体" w:hAnsiTheme="minorEastAsia" w:cs="宋体" w:hint="eastAsia"/>
          <w:sz w:val="24"/>
          <w:szCs w:val="24"/>
        </w:rPr>
        <w:t>在促进社会经济全面发展的同时</w:t>
      </w:r>
      <w:r w:rsidR="00CF1119">
        <w:rPr>
          <w:rFonts w:ascii="Times New Roman" w:eastAsia="宋体" w:hAnsi="Times New Roman" w:cs="宋体" w:hint="eastAsia"/>
          <w:sz w:val="24"/>
          <w:szCs w:val="24"/>
        </w:rPr>
        <w:t>，</w:t>
      </w:r>
      <w:r w:rsidR="00CF1119">
        <w:rPr>
          <w:rFonts w:ascii="Times New Roman" w:eastAsia="宋体" w:hAnsiTheme="minorEastAsia" w:cs="宋体" w:hint="eastAsia"/>
          <w:sz w:val="24"/>
          <w:szCs w:val="24"/>
        </w:rPr>
        <w:t>应</w:t>
      </w:r>
      <w:ins w:id="19" w:author="Alex" w:date="2015-10-29T18:51:00Z">
        <w:r w:rsidR="00C1053F">
          <w:rPr>
            <w:rFonts w:ascii="Times New Roman" w:eastAsia="宋体" w:hAnsiTheme="minorEastAsia" w:cs="宋体" w:hint="eastAsia"/>
            <w:sz w:val="24"/>
            <w:szCs w:val="24"/>
          </w:rPr>
          <w:t>当</w:t>
        </w:r>
      </w:ins>
      <w:r w:rsidR="00570227" w:rsidRPr="00B31394">
        <w:rPr>
          <w:rFonts w:ascii="Times New Roman" w:eastAsia="宋体" w:hAnsiTheme="minorEastAsia" w:cs="宋体" w:hint="eastAsia"/>
          <w:sz w:val="24"/>
          <w:szCs w:val="24"/>
        </w:rPr>
        <w:t>发挥</w:t>
      </w:r>
      <w:r w:rsidR="00A80E8A" w:rsidRPr="00B31394">
        <w:rPr>
          <w:rFonts w:ascii="Times New Roman" w:eastAsia="宋体" w:hAnsiTheme="minorEastAsia" w:cs="宋体" w:hint="eastAsia"/>
          <w:sz w:val="24"/>
          <w:szCs w:val="24"/>
        </w:rPr>
        <w:t>传统藏文化中</w:t>
      </w:r>
      <w:r w:rsidR="00570227" w:rsidRPr="00B31394">
        <w:rPr>
          <w:rFonts w:ascii="Times New Roman" w:eastAsia="宋体" w:hAnsiTheme="minorEastAsia" w:cs="宋体" w:hint="eastAsia"/>
          <w:sz w:val="24"/>
          <w:szCs w:val="24"/>
        </w:rPr>
        <w:t>的</w:t>
      </w:r>
      <w:r w:rsidR="00A80E8A" w:rsidRPr="00B31394">
        <w:rPr>
          <w:rFonts w:ascii="Times New Roman" w:eastAsia="宋体" w:hAnsiTheme="minorEastAsia" w:cs="宋体" w:hint="eastAsia"/>
          <w:sz w:val="24"/>
          <w:szCs w:val="24"/>
        </w:rPr>
        <w:t>积极因素</w:t>
      </w:r>
      <w:r w:rsidR="00570227" w:rsidRPr="00B31394">
        <w:rPr>
          <w:rFonts w:ascii="Times New Roman" w:eastAsia="宋体" w:hAnsiTheme="minorEastAsia" w:cs="宋体" w:hint="eastAsia"/>
          <w:sz w:val="24"/>
          <w:szCs w:val="24"/>
        </w:rPr>
        <w:t>，加强对当地生物多样性的保护，实现生态系统的可持续</w:t>
      </w:r>
      <w:ins w:id="20" w:author="Alex" w:date="2015-10-29T18:51:00Z">
        <w:r w:rsidR="00C1053F">
          <w:rPr>
            <w:rFonts w:ascii="Times New Roman" w:eastAsia="宋体" w:hAnsiTheme="minorEastAsia" w:cs="宋体" w:hint="eastAsia"/>
            <w:sz w:val="24"/>
            <w:szCs w:val="24"/>
          </w:rPr>
          <w:t>发展</w:t>
        </w:r>
      </w:ins>
      <w:del w:id="21" w:author="Alex" w:date="2015-10-29T18:51:00Z">
        <w:r w:rsidR="00570227" w:rsidRPr="00B31394" w:rsidDel="00C1053F">
          <w:rPr>
            <w:rFonts w:ascii="Times New Roman" w:eastAsia="宋体" w:hAnsiTheme="minorEastAsia" w:cs="宋体" w:hint="eastAsia"/>
            <w:sz w:val="24"/>
            <w:szCs w:val="24"/>
          </w:rPr>
          <w:delText>利用</w:delText>
        </w:r>
      </w:del>
      <w:r w:rsidR="00570227" w:rsidRPr="00B31394">
        <w:rPr>
          <w:rFonts w:ascii="Times New Roman" w:eastAsia="宋体" w:hAnsiTheme="minorEastAsia" w:cs="宋体" w:hint="eastAsia"/>
          <w:sz w:val="24"/>
          <w:szCs w:val="24"/>
        </w:rPr>
        <w:t>，力争</w:t>
      </w:r>
      <w:r w:rsidR="00A80E8A" w:rsidRPr="00B31394">
        <w:rPr>
          <w:rFonts w:ascii="Times New Roman" w:eastAsia="宋体" w:hAnsiTheme="minorEastAsia" w:cs="宋体" w:hint="eastAsia"/>
          <w:sz w:val="24"/>
          <w:szCs w:val="24"/>
        </w:rPr>
        <w:t>实现人与自然的和谐发展。</w:t>
      </w:r>
    </w:p>
    <w:p w:rsidR="006D39D3" w:rsidRDefault="000752B7" w:rsidP="00E70FEC">
      <w:pPr>
        <w:spacing w:after="0" w:line="400" w:lineRule="exact"/>
        <w:rPr>
          <w:rFonts w:ascii="Times New Roman" w:eastAsia="宋体" w:hAnsiTheme="minorEastAsia" w:cs="宋体"/>
          <w:sz w:val="24"/>
          <w:szCs w:val="24"/>
        </w:rPr>
      </w:pPr>
      <w:r w:rsidRPr="00B31394">
        <w:rPr>
          <w:rFonts w:ascii="Times New Roman" w:eastAsia="宋体" w:hAnsiTheme="minorEastAsia" w:hint="eastAsia"/>
          <w:b/>
          <w:sz w:val="24"/>
          <w:szCs w:val="24"/>
        </w:rPr>
        <w:t>关键词：</w:t>
      </w:r>
      <w:r w:rsidR="0021373A" w:rsidRPr="00B31394">
        <w:rPr>
          <w:rFonts w:ascii="Times New Roman" w:eastAsia="宋体" w:hAnsiTheme="minorEastAsia" w:cs="宋体" w:hint="eastAsia"/>
          <w:sz w:val="24"/>
          <w:szCs w:val="24"/>
        </w:rPr>
        <w:t>传统</w:t>
      </w:r>
      <w:r w:rsidR="00E04130" w:rsidRPr="00B31394">
        <w:rPr>
          <w:rFonts w:ascii="Times New Roman" w:eastAsia="宋体" w:hAnsiTheme="minorEastAsia" w:cs="宋体" w:hint="eastAsia"/>
          <w:sz w:val="24"/>
          <w:szCs w:val="24"/>
        </w:rPr>
        <w:t>藏</w:t>
      </w:r>
      <w:r w:rsidR="0021373A" w:rsidRPr="00B31394">
        <w:rPr>
          <w:rFonts w:ascii="Times New Roman" w:eastAsia="宋体" w:hAnsiTheme="minorEastAsia" w:cs="宋体" w:hint="eastAsia"/>
          <w:sz w:val="24"/>
          <w:szCs w:val="24"/>
        </w:rPr>
        <w:t>文化</w:t>
      </w:r>
      <w:r w:rsidR="00900BF1" w:rsidRPr="00B31394">
        <w:rPr>
          <w:rFonts w:ascii="Times New Roman" w:eastAsia="宋体" w:hAnsiTheme="minorEastAsia" w:cs="宋体" w:hint="eastAsia"/>
          <w:sz w:val="24"/>
          <w:szCs w:val="24"/>
        </w:rPr>
        <w:t>；</w:t>
      </w:r>
      <w:r w:rsidR="0021373A" w:rsidRPr="00B31394">
        <w:rPr>
          <w:rFonts w:ascii="Times New Roman" w:eastAsia="宋体" w:hAnsiTheme="minorEastAsia" w:cs="宋体" w:hint="eastAsia"/>
          <w:sz w:val="24"/>
          <w:szCs w:val="24"/>
        </w:rPr>
        <w:t>生物多样性</w:t>
      </w:r>
      <w:r w:rsidR="00570227" w:rsidRPr="00B31394">
        <w:rPr>
          <w:rFonts w:ascii="Times New Roman" w:eastAsia="宋体" w:hAnsiTheme="minorEastAsia" w:cs="宋体" w:hint="eastAsia"/>
          <w:sz w:val="24"/>
          <w:szCs w:val="24"/>
        </w:rPr>
        <w:t>；保护；生活概况；</w:t>
      </w:r>
      <w:r w:rsidR="0021373A" w:rsidRPr="00B31394">
        <w:rPr>
          <w:rFonts w:ascii="Times New Roman" w:eastAsia="宋体" w:hAnsiTheme="minorEastAsia" w:cs="宋体" w:hint="eastAsia"/>
          <w:sz w:val="24"/>
          <w:szCs w:val="24"/>
        </w:rPr>
        <w:t>现状分析</w:t>
      </w:r>
    </w:p>
    <w:p w:rsidR="00E70FEC" w:rsidRPr="00E70FEC" w:rsidRDefault="00E70FEC" w:rsidP="00E70FEC">
      <w:pPr>
        <w:spacing w:beforeLines="50" w:before="156" w:after="0" w:line="400" w:lineRule="exact"/>
        <w:jc w:val="both"/>
        <w:rPr>
          <w:rFonts w:ascii="Times New Roman" w:eastAsia="宋体" w:hAnsi="Times New Roman" w:cs="宋体"/>
          <w:b/>
          <w:sz w:val="24"/>
          <w:szCs w:val="24"/>
        </w:rPr>
      </w:pPr>
      <w:r w:rsidRPr="00E70FEC">
        <w:rPr>
          <w:rFonts w:ascii="Times New Roman" w:eastAsia="宋体" w:hAnsi="Times New Roman" w:cs="宋体"/>
          <w:b/>
          <w:sz w:val="24"/>
          <w:szCs w:val="24"/>
        </w:rPr>
        <w:t>A</w:t>
      </w:r>
      <w:r w:rsidRPr="00E70FEC">
        <w:rPr>
          <w:rFonts w:ascii="Times New Roman" w:eastAsia="宋体" w:hAnsi="Times New Roman" w:cs="宋体" w:hint="eastAsia"/>
          <w:b/>
          <w:sz w:val="24"/>
          <w:szCs w:val="24"/>
        </w:rPr>
        <w:t xml:space="preserve">nalysis of </w:t>
      </w:r>
      <w:r w:rsidRPr="00E70FEC">
        <w:rPr>
          <w:rFonts w:ascii="Times New Roman" w:eastAsia="宋体" w:hAnsi="Times New Roman" w:cs="宋体"/>
          <w:b/>
          <w:sz w:val="24"/>
          <w:szCs w:val="24"/>
        </w:rPr>
        <w:t xml:space="preserve">Tibetan </w:t>
      </w:r>
      <w:r w:rsidRPr="00E70FEC">
        <w:rPr>
          <w:rFonts w:ascii="Times New Roman" w:eastAsia="宋体" w:hAnsi="Times New Roman" w:cs="宋体" w:hint="eastAsia"/>
          <w:b/>
          <w:sz w:val="24"/>
          <w:szCs w:val="24"/>
        </w:rPr>
        <w:t>nationality</w:t>
      </w:r>
      <w:r w:rsidRPr="00E70FEC">
        <w:rPr>
          <w:rFonts w:ascii="Times New Roman" w:eastAsia="宋体" w:hAnsi="Times New Roman" w:cs="宋体"/>
          <w:b/>
          <w:sz w:val="24"/>
          <w:szCs w:val="24"/>
        </w:rPr>
        <w:t xml:space="preserve"> traditional customs’</w:t>
      </w:r>
      <w:r w:rsidRPr="00E70FEC">
        <w:rPr>
          <w:rFonts w:ascii="Times New Roman" w:eastAsia="宋体" w:hAnsi="Times New Roman" w:cs="宋体" w:hint="eastAsia"/>
          <w:b/>
          <w:sz w:val="24"/>
          <w:szCs w:val="24"/>
        </w:rPr>
        <w:t xml:space="preserve"> impacts on</w:t>
      </w:r>
      <w:r w:rsidRPr="00E70FEC">
        <w:rPr>
          <w:rFonts w:ascii="Times New Roman" w:eastAsia="宋体" w:hAnsi="Times New Roman" w:cs="宋体"/>
          <w:b/>
          <w:sz w:val="24"/>
          <w:szCs w:val="24"/>
        </w:rPr>
        <w:t xml:space="preserve"> biodiversity conservation and </w:t>
      </w:r>
      <w:r w:rsidRPr="00E70FEC">
        <w:rPr>
          <w:rFonts w:ascii="Times New Roman" w:eastAsia="宋体" w:hAnsi="Times New Roman" w:cs="宋体" w:hint="eastAsia"/>
          <w:b/>
          <w:sz w:val="24"/>
          <w:szCs w:val="24"/>
        </w:rPr>
        <w:t>status quo</w:t>
      </w:r>
    </w:p>
    <w:p w:rsidR="00E70FEC" w:rsidRDefault="00E70FEC" w:rsidP="00E70FEC">
      <w:pPr>
        <w:spacing w:beforeLines="50" w:before="156" w:after="0" w:line="400" w:lineRule="exact"/>
        <w:jc w:val="both"/>
        <w:rPr>
          <w:rFonts w:ascii="Times New Roman" w:eastAsia="宋体" w:hAnsi="Times New Roman"/>
          <w:sz w:val="21"/>
          <w:szCs w:val="21"/>
        </w:rPr>
      </w:pPr>
      <w:r>
        <w:rPr>
          <w:rFonts w:ascii="Times New Roman" w:eastAsia="宋体" w:hAnsi="Times New Roman" w:cs="宋体" w:hint="eastAsia"/>
          <w:sz w:val="24"/>
          <w:szCs w:val="24"/>
        </w:rPr>
        <w:t>PAN Duo</w:t>
      </w:r>
      <w:r w:rsidRPr="00B31394">
        <w:rPr>
          <w:rFonts w:ascii="Times New Roman" w:eastAsia="宋体" w:hAnsi="Times New Roman"/>
          <w:sz w:val="21"/>
          <w:szCs w:val="21"/>
          <w:vertAlign w:val="superscript"/>
        </w:rPr>
        <w:t>1</w:t>
      </w:r>
      <w:r>
        <w:rPr>
          <w:rFonts w:ascii="Times New Roman" w:eastAsia="宋体" w:hAnsi="Times New Roman" w:cs="宋体" w:hint="eastAsia"/>
          <w:sz w:val="24"/>
          <w:szCs w:val="24"/>
        </w:rPr>
        <w:t>, LIU Yue-hua</w:t>
      </w:r>
      <w:r w:rsidRPr="00B31394">
        <w:rPr>
          <w:rFonts w:ascii="Times New Roman" w:eastAsia="宋体" w:hAnsi="Times New Roman"/>
          <w:sz w:val="21"/>
          <w:szCs w:val="21"/>
          <w:vertAlign w:val="superscript"/>
        </w:rPr>
        <w:t>1</w:t>
      </w:r>
      <w:r>
        <w:rPr>
          <w:rFonts w:ascii="Times New Roman" w:eastAsia="宋体" w:hAnsi="Times New Roman" w:cs="宋体" w:hint="eastAsia"/>
          <w:sz w:val="24"/>
          <w:szCs w:val="24"/>
        </w:rPr>
        <w:t>, ZHONG Meng-ying</w:t>
      </w:r>
      <w:r w:rsidRPr="00B31394">
        <w:rPr>
          <w:rFonts w:ascii="Times New Roman" w:eastAsia="宋体" w:hAnsi="Times New Roman"/>
          <w:sz w:val="21"/>
          <w:szCs w:val="21"/>
          <w:vertAlign w:val="superscript"/>
        </w:rPr>
        <w:t>1</w:t>
      </w:r>
      <w:r>
        <w:rPr>
          <w:rFonts w:ascii="Times New Roman" w:eastAsia="宋体" w:hAnsi="Times New Roman" w:cs="宋体" w:hint="eastAsia"/>
          <w:sz w:val="24"/>
          <w:szCs w:val="24"/>
        </w:rPr>
        <w:t>, WU Rui-xin</w:t>
      </w:r>
      <w:r>
        <w:rPr>
          <w:rStyle w:val="a5"/>
          <w:rFonts w:ascii="Times New Roman" w:eastAsia="宋体" w:hAnsi="Times New Roman" w:hint="eastAsia"/>
          <w:sz w:val="21"/>
          <w:szCs w:val="21"/>
        </w:rPr>
        <w:t>1</w:t>
      </w:r>
      <w:proofErr w:type="gramStart"/>
      <w:r>
        <w:rPr>
          <w:rFonts w:ascii="Times New Roman" w:eastAsia="宋体" w:hAnsi="Times New Roman" w:hint="eastAsia"/>
          <w:sz w:val="21"/>
          <w:szCs w:val="21"/>
          <w:vertAlign w:val="superscript"/>
        </w:rPr>
        <w:t>,2</w:t>
      </w:r>
      <w:proofErr w:type="gramEnd"/>
      <w:r>
        <w:rPr>
          <w:rFonts w:ascii="Times New Roman" w:eastAsia="宋体" w:hAnsi="Times New Roman" w:cs="宋体" w:hint="eastAsia"/>
          <w:sz w:val="24"/>
          <w:szCs w:val="24"/>
        </w:rPr>
        <w:t>, WEI Xiao-ting</w:t>
      </w:r>
      <w:r w:rsidRPr="00B31394">
        <w:rPr>
          <w:rFonts w:ascii="Times New Roman" w:eastAsia="宋体" w:hAnsi="Times New Roman"/>
          <w:sz w:val="21"/>
          <w:szCs w:val="21"/>
          <w:vertAlign w:val="superscript"/>
        </w:rPr>
        <w:t>1</w:t>
      </w:r>
      <w:r>
        <w:rPr>
          <w:rFonts w:ascii="Times New Roman" w:eastAsia="宋体" w:hAnsi="Times New Roman" w:cs="宋体" w:hint="eastAsia"/>
          <w:sz w:val="24"/>
          <w:szCs w:val="24"/>
        </w:rPr>
        <w:t>, SHAO Xin-qing</w:t>
      </w:r>
      <w:r w:rsidRPr="00B31394">
        <w:rPr>
          <w:rFonts w:ascii="Times New Roman" w:eastAsia="宋体" w:hAnsi="Times New Roman"/>
          <w:sz w:val="21"/>
          <w:szCs w:val="21"/>
          <w:vertAlign w:val="superscript"/>
        </w:rPr>
        <w:t>1</w:t>
      </w:r>
    </w:p>
    <w:p w:rsidR="00E70FEC" w:rsidRPr="001B53D7" w:rsidRDefault="00E70FEC" w:rsidP="00E70FEC">
      <w:pPr>
        <w:spacing w:beforeLines="50" w:before="156" w:after="0" w:line="400" w:lineRule="exact"/>
        <w:jc w:val="both"/>
        <w:rPr>
          <w:rFonts w:ascii="Times New Roman" w:eastAsia="宋体" w:hAnsi="Times New Roman"/>
          <w:sz w:val="21"/>
          <w:szCs w:val="21"/>
        </w:rPr>
      </w:pPr>
      <w:r>
        <w:rPr>
          <w:rFonts w:ascii="Times New Roman" w:eastAsia="宋体" w:hAnsi="Times New Roman" w:hint="eastAsia"/>
          <w:sz w:val="21"/>
          <w:szCs w:val="21"/>
        </w:rPr>
        <w:t>(1.</w:t>
      </w:r>
      <w:r w:rsidRPr="001B53D7">
        <w:rPr>
          <w:rFonts w:ascii="Times New Roman" w:eastAsia="宋体" w:hAnsi="Times New Roman" w:hint="eastAsia"/>
          <w:sz w:val="21"/>
          <w:szCs w:val="21"/>
        </w:rPr>
        <w:t>Grassland Science Department, College of Animal Science a</w:t>
      </w:r>
      <w:ins w:id="22" w:author="Alex" w:date="2015-10-29T19:14:00Z">
        <w:r w:rsidR="00A6311F">
          <w:rPr>
            <w:rFonts w:ascii="Times New Roman" w:eastAsia="宋体" w:hAnsi="Times New Roman"/>
            <w:sz w:val="21"/>
            <w:szCs w:val="21"/>
          </w:rPr>
          <w:t xml:space="preserve">nd </w:t>
        </w:r>
      </w:ins>
      <w:del w:id="23" w:author="Alex" w:date="2015-10-29T19:14:00Z">
        <w:r w:rsidRPr="001B53D7" w:rsidDel="00A6311F">
          <w:rPr>
            <w:rFonts w:ascii="Times New Roman" w:eastAsia="宋体" w:hAnsi="Times New Roman" w:hint="eastAsia"/>
            <w:sz w:val="21"/>
            <w:szCs w:val="21"/>
          </w:rPr>
          <w:delText xml:space="preserve">n </w:delText>
        </w:r>
      </w:del>
      <w:r w:rsidRPr="001B53D7">
        <w:rPr>
          <w:rFonts w:ascii="Times New Roman" w:eastAsia="宋体" w:hAnsi="Times New Roman" w:hint="eastAsia"/>
          <w:sz w:val="21"/>
          <w:szCs w:val="21"/>
        </w:rPr>
        <w:t xml:space="preserve">Technology, China Agricultural University, Beijing 100193, China; 2. </w:t>
      </w:r>
      <w:proofErr w:type="spellStart"/>
      <w:r w:rsidRPr="001B53D7">
        <w:rPr>
          <w:rFonts w:ascii="Times New Roman" w:eastAsia="宋体" w:hAnsi="Times New Roman" w:hint="eastAsia"/>
          <w:sz w:val="21"/>
          <w:szCs w:val="21"/>
        </w:rPr>
        <w:t>Pratacultural</w:t>
      </w:r>
      <w:proofErr w:type="spellEnd"/>
      <w:r w:rsidRPr="001B53D7">
        <w:rPr>
          <w:rFonts w:ascii="Times New Roman" w:eastAsia="宋体" w:hAnsi="Times New Roman" w:hint="eastAsia"/>
          <w:sz w:val="21"/>
          <w:szCs w:val="21"/>
        </w:rPr>
        <w:t xml:space="preserve"> </w:t>
      </w:r>
      <w:proofErr w:type="gramStart"/>
      <w:r w:rsidRPr="001B53D7">
        <w:rPr>
          <w:rFonts w:ascii="Times New Roman" w:eastAsia="宋体" w:hAnsi="Times New Roman" w:hint="eastAsia"/>
          <w:sz w:val="21"/>
          <w:szCs w:val="21"/>
        </w:rPr>
        <w:t>college</w:t>
      </w:r>
      <w:proofErr w:type="gramEnd"/>
      <w:r w:rsidRPr="001B53D7">
        <w:rPr>
          <w:rFonts w:ascii="Times New Roman" w:eastAsia="宋体" w:hAnsi="Times New Roman" w:hint="eastAsia"/>
          <w:sz w:val="21"/>
          <w:szCs w:val="21"/>
        </w:rPr>
        <w:t>, Gansu Agricultural University, Lanzhou 730070, China)</w:t>
      </w:r>
    </w:p>
    <w:p w:rsidR="00E70FEC" w:rsidRDefault="00E70FEC" w:rsidP="00E70FEC">
      <w:pPr>
        <w:spacing w:beforeLines="50" w:before="156" w:after="0" w:line="400" w:lineRule="exact"/>
        <w:jc w:val="both"/>
        <w:rPr>
          <w:rFonts w:ascii="Times New Roman" w:eastAsia="宋体" w:hAnsi="Times New Roman" w:cs="宋体"/>
          <w:sz w:val="24"/>
          <w:szCs w:val="24"/>
        </w:rPr>
      </w:pPr>
      <w:r w:rsidRPr="00CF1119">
        <w:rPr>
          <w:rFonts w:ascii="Times New Roman" w:eastAsia="宋体" w:hAnsi="Times New Roman"/>
          <w:b/>
          <w:sz w:val="21"/>
          <w:szCs w:val="21"/>
        </w:rPr>
        <w:t>A</w:t>
      </w:r>
      <w:r w:rsidRPr="00CF1119">
        <w:rPr>
          <w:rFonts w:ascii="Times New Roman" w:eastAsia="宋体" w:hAnsi="Times New Roman" w:hint="eastAsia"/>
          <w:b/>
          <w:sz w:val="21"/>
          <w:szCs w:val="21"/>
        </w:rPr>
        <w:t xml:space="preserve">bstract: </w:t>
      </w:r>
      <w:del w:id="24" w:author="Alex" w:date="2015-10-29T19:00:00Z">
        <w:r w:rsidDel="007B4B98">
          <w:rPr>
            <w:rFonts w:ascii="Times New Roman" w:eastAsia="宋体" w:hAnsi="Times New Roman" w:hint="eastAsia"/>
            <w:sz w:val="21"/>
            <w:szCs w:val="21"/>
          </w:rPr>
          <w:delText>In the re</w:delText>
        </w:r>
      </w:del>
      <w:del w:id="25" w:author="Alex" w:date="2015-10-29T18:57:00Z">
        <w:r w:rsidDel="007B4B98">
          <w:rPr>
            <w:rFonts w:ascii="Times New Roman" w:eastAsia="宋体" w:hAnsi="Times New Roman" w:hint="eastAsia"/>
            <w:sz w:val="21"/>
            <w:szCs w:val="21"/>
          </w:rPr>
          <w:delText>s</w:delText>
        </w:r>
      </w:del>
      <w:del w:id="26" w:author="Alex" w:date="2015-10-29T19:00:00Z">
        <w:r w:rsidDel="007B4B98">
          <w:rPr>
            <w:rFonts w:ascii="Times New Roman" w:eastAsia="宋体" w:hAnsi="Times New Roman" w:hint="eastAsia"/>
            <w:sz w:val="21"/>
            <w:szCs w:val="21"/>
          </w:rPr>
          <w:delText>ent</w:delText>
        </w:r>
      </w:del>
      <w:ins w:id="27" w:author="Alex" w:date="2015-10-29T19:00:00Z">
        <w:r w:rsidR="007B4B98">
          <w:rPr>
            <w:rFonts w:ascii="Times New Roman" w:eastAsia="宋体" w:hAnsi="Times New Roman"/>
            <w:sz w:val="21"/>
            <w:szCs w:val="21"/>
          </w:rPr>
          <w:t>For</w:t>
        </w:r>
      </w:ins>
      <w:r>
        <w:rPr>
          <w:rFonts w:ascii="Times New Roman" w:eastAsia="宋体" w:hAnsi="Times New Roman" w:hint="eastAsia"/>
          <w:sz w:val="21"/>
          <w:szCs w:val="21"/>
        </w:rPr>
        <w:t xml:space="preserve"> thousand</w:t>
      </w:r>
      <w:ins w:id="28" w:author="Alex" w:date="2015-10-29T19:01:00Z">
        <w:r w:rsidR="007B4B98">
          <w:rPr>
            <w:rFonts w:ascii="Times New Roman" w:eastAsia="宋体" w:hAnsi="Times New Roman"/>
            <w:sz w:val="21"/>
            <w:szCs w:val="21"/>
          </w:rPr>
          <w:t>s of</w:t>
        </w:r>
      </w:ins>
      <w:r>
        <w:rPr>
          <w:rFonts w:ascii="Times New Roman" w:eastAsia="宋体" w:hAnsi="Times New Roman" w:hint="eastAsia"/>
          <w:sz w:val="21"/>
          <w:szCs w:val="21"/>
        </w:rPr>
        <w:t xml:space="preserve"> years,</w:t>
      </w:r>
      <w:ins w:id="29" w:author="Alex" w:date="2015-10-29T19:01:00Z">
        <w:r w:rsidR="007B4B98">
          <w:rPr>
            <w:rFonts w:ascii="Times New Roman" w:eastAsia="宋体" w:hAnsi="Times New Roman"/>
            <w:sz w:val="21"/>
            <w:szCs w:val="21"/>
          </w:rPr>
          <w:t xml:space="preserve"> </w:t>
        </w:r>
      </w:ins>
      <w:del w:id="30" w:author="Alex" w:date="2015-10-29T19:01:00Z">
        <w:r w:rsidDel="007B4B98">
          <w:rPr>
            <w:rFonts w:ascii="Times New Roman" w:eastAsia="宋体" w:hAnsi="Times New Roman" w:hint="eastAsia"/>
            <w:sz w:val="21"/>
            <w:szCs w:val="21"/>
          </w:rPr>
          <w:delText xml:space="preserve"> the </w:delText>
        </w:r>
      </w:del>
      <w:r>
        <w:rPr>
          <w:rFonts w:ascii="Times New Roman" w:eastAsia="宋体" w:hAnsi="Times New Roman" w:hint="eastAsia"/>
          <w:sz w:val="21"/>
          <w:szCs w:val="21"/>
        </w:rPr>
        <w:t>T</w:t>
      </w:r>
      <w:r w:rsidRPr="001B53D7">
        <w:rPr>
          <w:rFonts w:ascii="Times New Roman" w:eastAsia="宋体" w:hAnsi="Times New Roman" w:cs="宋体"/>
          <w:sz w:val="24"/>
          <w:szCs w:val="24"/>
        </w:rPr>
        <w:t>ibetan</w:t>
      </w:r>
      <w:ins w:id="31" w:author="Alex" w:date="2015-10-29T19:01:00Z">
        <w:r w:rsidR="007B4B98">
          <w:rPr>
            <w:rFonts w:ascii="Times New Roman" w:eastAsia="宋体" w:hAnsi="Times New Roman" w:cs="宋体"/>
            <w:sz w:val="24"/>
            <w:szCs w:val="24"/>
          </w:rPr>
          <w:t xml:space="preserve"> </w:t>
        </w:r>
      </w:ins>
      <w:del w:id="32" w:author="Alex" w:date="2015-10-29T19:01:00Z">
        <w:r w:rsidDel="007B4B98">
          <w:rPr>
            <w:rFonts w:ascii="Times New Roman" w:eastAsia="宋体" w:hAnsi="Times New Roman" w:cs="宋体" w:hint="eastAsia"/>
            <w:sz w:val="24"/>
            <w:szCs w:val="24"/>
          </w:rPr>
          <w:delText xml:space="preserve"> nationality</w:delText>
        </w:r>
        <w:r w:rsidRPr="001B53D7" w:rsidDel="007B4B98">
          <w:rPr>
            <w:rFonts w:ascii="Times New Roman" w:eastAsia="宋体" w:hAnsi="Times New Roman" w:cs="宋体"/>
            <w:sz w:val="24"/>
            <w:szCs w:val="24"/>
          </w:rPr>
          <w:delText xml:space="preserve"> </w:delText>
        </w:r>
      </w:del>
      <w:del w:id="33" w:author="Alex" w:date="2015-10-29T19:42:00Z">
        <w:r w:rsidRPr="001B53D7" w:rsidDel="0009296F">
          <w:rPr>
            <w:rFonts w:ascii="Times New Roman" w:eastAsia="宋体" w:hAnsi="Times New Roman" w:cs="宋体"/>
            <w:sz w:val="24"/>
            <w:szCs w:val="24"/>
          </w:rPr>
          <w:delText>traditional</w:delText>
        </w:r>
      </w:del>
      <w:ins w:id="34" w:author="Alex" w:date="2015-10-29T19:42:00Z">
        <w:r w:rsidR="0009296F">
          <w:rPr>
            <w:rFonts w:ascii="Times New Roman" w:eastAsia="宋体" w:hAnsi="Times New Roman" w:cs="宋体"/>
            <w:sz w:val="24"/>
            <w:szCs w:val="24"/>
          </w:rPr>
          <w:t>local</w:t>
        </w:r>
      </w:ins>
      <w:r w:rsidRPr="001B53D7">
        <w:rPr>
          <w:rFonts w:ascii="Times New Roman" w:eastAsia="宋体" w:hAnsi="Times New Roman" w:cs="宋体"/>
          <w:sz w:val="24"/>
          <w:szCs w:val="24"/>
        </w:rPr>
        <w:t xml:space="preserve"> customs</w:t>
      </w:r>
      <w:r>
        <w:rPr>
          <w:rFonts w:ascii="Times New Roman" w:eastAsia="宋体" w:hAnsi="Times New Roman" w:cs="宋体" w:hint="eastAsia"/>
          <w:sz w:val="24"/>
          <w:szCs w:val="24"/>
        </w:rPr>
        <w:t xml:space="preserve"> played an </w:t>
      </w:r>
      <w:del w:id="35" w:author="Alex" w:date="2015-10-29T19:01:00Z">
        <w:r w:rsidDel="007B4B98">
          <w:rPr>
            <w:rFonts w:ascii="Times New Roman" w:eastAsia="宋体" w:hAnsi="Times New Roman" w:cs="宋体" w:hint="eastAsia"/>
            <w:sz w:val="24"/>
            <w:szCs w:val="24"/>
          </w:rPr>
          <w:delText xml:space="preserve">indelible </w:delText>
        </w:r>
      </w:del>
      <w:ins w:id="36" w:author="Alex" w:date="2015-10-29T19:01:00Z">
        <w:r w:rsidR="007B4B98">
          <w:rPr>
            <w:rFonts w:ascii="Times New Roman" w:eastAsia="宋体" w:hAnsi="Times New Roman" w:cs="宋体"/>
            <w:sz w:val="24"/>
            <w:szCs w:val="24"/>
          </w:rPr>
          <w:t>important</w:t>
        </w:r>
        <w:r w:rsidR="007B4B98">
          <w:rPr>
            <w:rFonts w:ascii="Times New Roman" w:eastAsia="宋体" w:hAnsi="Times New Roman" w:cs="宋体" w:hint="eastAsia"/>
            <w:sz w:val="24"/>
            <w:szCs w:val="24"/>
          </w:rPr>
          <w:t xml:space="preserve"> </w:t>
        </w:r>
      </w:ins>
      <w:del w:id="37" w:author="Alex" w:date="2015-10-29T19:01:00Z">
        <w:r w:rsidDel="007B4B98">
          <w:rPr>
            <w:rFonts w:ascii="Times New Roman" w:eastAsia="宋体" w:hAnsi="Times New Roman" w:cs="宋体" w:hint="eastAsia"/>
            <w:sz w:val="24"/>
            <w:szCs w:val="24"/>
          </w:rPr>
          <w:delText>contribution for</w:delText>
        </w:r>
      </w:del>
      <w:ins w:id="38" w:author="Alex" w:date="2015-10-29T19:01:00Z">
        <w:r w:rsidR="007B4B98">
          <w:rPr>
            <w:rFonts w:ascii="Times New Roman" w:eastAsia="宋体" w:hAnsi="Times New Roman" w:cs="宋体"/>
            <w:sz w:val="24"/>
            <w:szCs w:val="24"/>
          </w:rPr>
          <w:t>role in</w:t>
        </w:r>
      </w:ins>
      <w:r>
        <w:rPr>
          <w:rFonts w:ascii="Times New Roman" w:eastAsia="宋体" w:hAnsi="Times New Roman" w:cs="宋体" w:hint="eastAsia"/>
          <w:sz w:val="24"/>
          <w:szCs w:val="24"/>
        </w:rPr>
        <w:t xml:space="preserve"> the normal operation of ecosystem of Tibetan area, the sustainable utilization of the local biodiversity and the development of society. </w:t>
      </w:r>
      <w:del w:id="39" w:author="Alex" w:date="2015-10-29T19:21:00Z">
        <w:r w:rsidDel="008C24E0">
          <w:rPr>
            <w:rFonts w:ascii="Times New Roman" w:eastAsia="宋体" w:hAnsi="Times New Roman" w:cs="宋体"/>
            <w:sz w:val="24"/>
            <w:szCs w:val="24"/>
          </w:rPr>
          <w:delText>B</w:delText>
        </w:r>
        <w:r w:rsidDel="008C24E0">
          <w:rPr>
            <w:rFonts w:ascii="Times New Roman" w:eastAsia="宋体" w:hAnsi="Times New Roman" w:cs="宋体" w:hint="eastAsia"/>
            <w:sz w:val="24"/>
            <w:szCs w:val="24"/>
          </w:rPr>
          <w:delText xml:space="preserve">ut </w:delText>
        </w:r>
      </w:del>
      <w:ins w:id="40" w:author="Alex" w:date="2015-10-29T19:21:00Z">
        <w:r w:rsidR="008C24E0">
          <w:rPr>
            <w:rFonts w:ascii="Times New Roman" w:eastAsia="宋体" w:hAnsi="Times New Roman" w:cs="宋体"/>
            <w:sz w:val="24"/>
            <w:szCs w:val="24"/>
          </w:rPr>
          <w:t>And</w:t>
        </w:r>
        <w:r w:rsidR="008C24E0">
          <w:rPr>
            <w:rFonts w:ascii="Times New Roman" w:eastAsia="宋体" w:hAnsi="Times New Roman" w:cs="宋体" w:hint="eastAsia"/>
            <w:sz w:val="24"/>
            <w:szCs w:val="24"/>
          </w:rPr>
          <w:t xml:space="preserve"> </w:t>
        </w:r>
      </w:ins>
      <w:r>
        <w:rPr>
          <w:rFonts w:ascii="Times New Roman" w:eastAsia="宋体" w:hAnsi="Times New Roman" w:cs="宋体" w:hint="eastAsia"/>
          <w:sz w:val="24"/>
          <w:szCs w:val="24"/>
        </w:rPr>
        <w:t>there are several reasons</w:t>
      </w:r>
      <w:ins w:id="41" w:author="Alex" w:date="2015-10-29T19:06:00Z">
        <w:r w:rsidR="00A6311F">
          <w:rPr>
            <w:rFonts w:ascii="Times New Roman" w:eastAsia="宋体" w:hAnsi="Times New Roman" w:cs="宋体"/>
            <w:sz w:val="24"/>
            <w:szCs w:val="24"/>
          </w:rPr>
          <w:t xml:space="preserve"> that</w:t>
        </w:r>
        <w:r w:rsidR="00A6311F">
          <w:rPr>
            <w:rFonts w:ascii="Times New Roman" w:eastAsia="宋体" w:hAnsi="Times New Roman" w:cs="宋体" w:hint="eastAsia"/>
            <w:sz w:val="24"/>
            <w:szCs w:val="24"/>
          </w:rPr>
          <w:t xml:space="preserve"> make</w:t>
        </w:r>
        <w:r w:rsidR="00A6311F">
          <w:rPr>
            <w:rFonts w:ascii="Times New Roman" w:eastAsia="宋体" w:hAnsi="Times New Roman" w:cs="宋体"/>
            <w:sz w:val="24"/>
            <w:szCs w:val="24"/>
          </w:rPr>
          <w:t xml:space="preserve"> it difficult to s</w:t>
        </w:r>
      </w:ins>
      <w:ins w:id="42" w:author="Alex" w:date="2015-10-29T19:07:00Z">
        <w:r w:rsidR="00A6311F">
          <w:rPr>
            <w:rFonts w:ascii="Times New Roman" w:eastAsia="宋体" w:hAnsi="Times New Roman" w:cs="宋体"/>
            <w:sz w:val="24"/>
            <w:szCs w:val="24"/>
          </w:rPr>
          <w:t>ustain</w:t>
        </w:r>
      </w:ins>
      <w:ins w:id="43" w:author="Alex" w:date="2015-10-29T19:06:00Z">
        <w:r w:rsidR="00A6311F">
          <w:rPr>
            <w:rFonts w:ascii="Times New Roman" w:eastAsia="宋体" w:hAnsi="Times New Roman" w:cs="宋体" w:hint="eastAsia"/>
            <w:sz w:val="24"/>
            <w:szCs w:val="24"/>
          </w:rPr>
          <w:t xml:space="preserve"> the </w:t>
        </w:r>
        <w:r w:rsidR="00A6311F" w:rsidRPr="00491A88">
          <w:rPr>
            <w:rFonts w:ascii="Times New Roman" w:eastAsia="宋体" w:hAnsi="Times New Roman" w:cs="宋体"/>
            <w:sz w:val="24"/>
            <w:szCs w:val="24"/>
          </w:rPr>
          <w:t>lo</w:t>
        </w:r>
        <w:r w:rsidR="00A6311F">
          <w:rPr>
            <w:rFonts w:ascii="Times New Roman" w:eastAsia="宋体" w:hAnsi="Times New Roman" w:cs="宋体"/>
            <w:sz w:val="24"/>
            <w:szCs w:val="24"/>
          </w:rPr>
          <w:t>cal ecosystem biodiversity</w:t>
        </w:r>
        <w:r w:rsidR="00A6311F">
          <w:rPr>
            <w:rFonts w:ascii="Times New Roman" w:eastAsia="宋体" w:hAnsi="Times New Roman" w:cs="宋体" w:hint="eastAsia"/>
            <w:sz w:val="24"/>
            <w:szCs w:val="24"/>
          </w:rPr>
          <w:t xml:space="preserve">, </w:t>
        </w:r>
      </w:ins>
      <w:del w:id="44" w:author="Alex" w:date="2015-10-29T19:07:00Z">
        <w:r w:rsidDel="00A6311F">
          <w:rPr>
            <w:rFonts w:ascii="Times New Roman" w:eastAsia="宋体" w:hAnsi="Times New Roman" w:cs="宋体" w:hint="eastAsia"/>
            <w:sz w:val="24"/>
            <w:szCs w:val="24"/>
          </w:rPr>
          <w:delText xml:space="preserve">, </w:delText>
        </w:r>
      </w:del>
      <w:r>
        <w:rPr>
          <w:rFonts w:ascii="Times New Roman" w:eastAsia="宋体" w:hAnsi="Times New Roman" w:cs="宋体" w:hint="eastAsia"/>
          <w:sz w:val="24"/>
          <w:szCs w:val="24"/>
        </w:rPr>
        <w:t>such as</w:t>
      </w:r>
      <w:ins w:id="45" w:author="Alex" w:date="2015-10-29T19:10:00Z">
        <w:r w:rsidR="00A6311F">
          <w:rPr>
            <w:rFonts w:ascii="Times New Roman" w:eastAsia="宋体" w:hAnsi="Times New Roman" w:cs="宋体"/>
            <w:sz w:val="24"/>
            <w:szCs w:val="24"/>
          </w:rPr>
          <w:t xml:space="preserve"> </w:t>
        </w:r>
      </w:ins>
      <w:del w:id="46" w:author="Alex" w:date="2015-10-29T19:10:00Z">
        <w:r w:rsidDel="00A6311F">
          <w:rPr>
            <w:rFonts w:ascii="Times New Roman" w:eastAsia="宋体" w:hAnsi="Times New Roman" w:cs="宋体" w:hint="eastAsia"/>
            <w:sz w:val="24"/>
            <w:szCs w:val="24"/>
          </w:rPr>
          <w:delText xml:space="preserve"> the cultural level of </w:delText>
        </w:r>
      </w:del>
      <w:r>
        <w:rPr>
          <w:rFonts w:ascii="Times New Roman" w:eastAsia="宋体" w:hAnsi="Times New Roman" w:cs="宋体" w:hint="eastAsia"/>
          <w:sz w:val="24"/>
          <w:szCs w:val="24"/>
        </w:rPr>
        <w:t>Tibetan</w:t>
      </w:r>
      <w:ins w:id="47" w:author="Alex" w:date="2015-10-29T19:10:00Z">
        <w:r w:rsidR="00A6311F">
          <w:rPr>
            <w:rFonts w:ascii="Times New Roman" w:eastAsia="宋体" w:hAnsi="Times New Roman" w:cs="宋体"/>
            <w:sz w:val="24"/>
            <w:szCs w:val="24"/>
          </w:rPr>
          <w:t>s</w:t>
        </w:r>
      </w:ins>
      <w:del w:id="48" w:author="Alex" w:date="2015-10-29T19:15:00Z">
        <w:r w:rsidDel="00174FE1">
          <w:rPr>
            <w:rFonts w:ascii="Times New Roman" w:eastAsia="宋体" w:hAnsi="Times New Roman" w:cs="宋体" w:hint="eastAsia"/>
            <w:sz w:val="24"/>
            <w:szCs w:val="24"/>
          </w:rPr>
          <w:delText xml:space="preserve"> is</w:delText>
        </w:r>
      </w:del>
      <w:r>
        <w:rPr>
          <w:rFonts w:ascii="Times New Roman" w:eastAsia="宋体" w:hAnsi="Times New Roman" w:cs="宋体" w:hint="eastAsia"/>
          <w:sz w:val="24"/>
          <w:szCs w:val="24"/>
        </w:rPr>
        <w:t xml:space="preserve"> </w:t>
      </w:r>
      <w:r>
        <w:rPr>
          <w:rFonts w:ascii="Times New Roman" w:eastAsia="宋体" w:hAnsi="Times New Roman" w:cs="宋体"/>
          <w:sz w:val="24"/>
          <w:szCs w:val="24"/>
        </w:rPr>
        <w:t>generally</w:t>
      </w:r>
      <w:ins w:id="49" w:author="Alex" w:date="2015-10-29T19:15:00Z">
        <w:r w:rsidR="00174FE1">
          <w:rPr>
            <w:rFonts w:ascii="Times New Roman" w:eastAsia="宋体" w:hAnsi="Times New Roman" w:cs="宋体"/>
            <w:sz w:val="24"/>
            <w:szCs w:val="24"/>
          </w:rPr>
          <w:t xml:space="preserve"> have</w:t>
        </w:r>
      </w:ins>
      <w:r>
        <w:rPr>
          <w:rFonts w:ascii="Times New Roman" w:eastAsia="宋体" w:hAnsi="Times New Roman" w:cs="宋体" w:hint="eastAsia"/>
          <w:sz w:val="24"/>
          <w:szCs w:val="24"/>
        </w:rPr>
        <w:t xml:space="preserve"> low</w:t>
      </w:r>
      <w:ins w:id="50" w:author="Alex" w:date="2015-10-29T19:15:00Z">
        <w:r w:rsidR="00174FE1">
          <w:rPr>
            <w:rFonts w:ascii="Times New Roman" w:eastAsia="宋体" w:hAnsi="Times New Roman" w:cs="宋体"/>
            <w:sz w:val="24"/>
            <w:szCs w:val="24"/>
          </w:rPr>
          <w:t xml:space="preserve"> education level</w:t>
        </w:r>
      </w:ins>
      <w:r>
        <w:rPr>
          <w:rFonts w:ascii="Times New Roman" w:eastAsia="宋体" w:hAnsi="Times New Roman" w:cs="宋体" w:hint="eastAsia"/>
          <w:sz w:val="24"/>
          <w:szCs w:val="24"/>
        </w:rPr>
        <w:t xml:space="preserve">, </w:t>
      </w:r>
      <w:del w:id="51" w:author="Alex" w:date="2015-10-29T19:20:00Z">
        <w:r w:rsidDel="008C24E0">
          <w:rPr>
            <w:rFonts w:ascii="Times New Roman" w:eastAsia="宋体" w:hAnsi="Times New Roman" w:cs="宋体" w:hint="eastAsia"/>
            <w:sz w:val="24"/>
            <w:szCs w:val="24"/>
          </w:rPr>
          <w:delText xml:space="preserve">the </w:delText>
        </w:r>
      </w:del>
      <w:ins w:id="52" w:author="Alex" w:date="2015-10-29T19:20:00Z">
        <w:r w:rsidR="008C24E0">
          <w:rPr>
            <w:rFonts w:ascii="Times New Roman" w:eastAsia="宋体" w:hAnsi="Times New Roman" w:cs="宋体"/>
            <w:sz w:val="24"/>
            <w:szCs w:val="24"/>
          </w:rPr>
          <w:t>lacking of</w:t>
        </w:r>
      </w:ins>
      <w:ins w:id="53" w:author="Alex" w:date="2015-10-29T19:19:00Z">
        <w:r w:rsidR="008C24E0">
          <w:rPr>
            <w:rFonts w:ascii="Times New Roman" w:eastAsia="宋体" w:hAnsi="Times New Roman" w:cs="宋体"/>
            <w:sz w:val="24"/>
            <w:szCs w:val="24"/>
          </w:rPr>
          <w:t xml:space="preserve"> </w:t>
        </w:r>
      </w:ins>
      <w:r>
        <w:rPr>
          <w:rFonts w:ascii="Times New Roman" w:eastAsia="宋体" w:hAnsi="Times New Roman" w:cs="宋体" w:hint="eastAsia"/>
          <w:sz w:val="24"/>
          <w:szCs w:val="24"/>
        </w:rPr>
        <w:t xml:space="preserve">education </w:t>
      </w:r>
      <w:del w:id="54" w:author="Alex" w:date="2015-10-29T19:18:00Z">
        <w:r w:rsidDel="00174FE1">
          <w:rPr>
            <w:rFonts w:ascii="Times New Roman" w:eastAsia="宋体" w:hAnsi="Times New Roman" w:cs="宋体" w:hint="eastAsia"/>
            <w:sz w:val="24"/>
            <w:szCs w:val="24"/>
          </w:rPr>
          <w:delText>ways of</w:delText>
        </w:r>
      </w:del>
      <w:ins w:id="55" w:author="Alex" w:date="2015-10-29T19:18:00Z">
        <w:r w:rsidR="00174FE1">
          <w:rPr>
            <w:rFonts w:ascii="Times New Roman" w:eastAsia="宋体" w:hAnsi="Times New Roman" w:cs="宋体"/>
            <w:sz w:val="24"/>
            <w:szCs w:val="24"/>
          </w:rPr>
          <w:t>about</w:t>
        </w:r>
      </w:ins>
      <w:r>
        <w:rPr>
          <w:rFonts w:ascii="Times New Roman" w:eastAsia="宋体" w:hAnsi="Times New Roman" w:cs="宋体" w:hint="eastAsia"/>
          <w:sz w:val="24"/>
          <w:szCs w:val="24"/>
        </w:rPr>
        <w:t xml:space="preserve"> ecological protection</w:t>
      </w:r>
      <w:ins w:id="56" w:author="Alex" w:date="2015-10-29T19:19:00Z">
        <w:r w:rsidR="008C24E0">
          <w:rPr>
            <w:rFonts w:ascii="Times New Roman" w:eastAsia="宋体" w:hAnsi="Times New Roman" w:cs="宋体"/>
            <w:sz w:val="24"/>
            <w:szCs w:val="24"/>
          </w:rPr>
          <w:t>,</w:t>
        </w:r>
      </w:ins>
      <w:del w:id="57" w:author="Alex" w:date="2015-10-29T19:19:00Z">
        <w:r w:rsidDel="008C24E0">
          <w:rPr>
            <w:rFonts w:ascii="Times New Roman" w:eastAsia="宋体" w:hAnsi="Times New Roman" w:cs="宋体" w:hint="eastAsia"/>
            <w:sz w:val="24"/>
            <w:szCs w:val="24"/>
          </w:rPr>
          <w:delText xml:space="preserve"> is </w:delText>
        </w:r>
      </w:del>
      <w:del w:id="58" w:author="Alex" w:date="2015-10-29T19:18:00Z">
        <w:r w:rsidDel="00174FE1">
          <w:rPr>
            <w:rFonts w:ascii="Times New Roman" w:eastAsia="宋体" w:hAnsi="Times New Roman" w:cs="宋体" w:hint="eastAsia"/>
            <w:sz w:val="24"/>
            <w:szCs w:val="24"/>
          </w:rPr>
          <w:delText>single</w:delText>
        </w:r>
      </w:del>
      <w:del w:id="59" w:author="Alex" w:date="2015-10-29T19:19:00Z">
        <w:r w:rsidDel="008C24E0">
          <w:rPr>
            <w:rFonts w:ascii="Times New Roman" w:eastAsia="宋体" w:hAnsi="Times New Roman" w:cs="宋体" w:hint="eastAsia"/>
            <w:sz w:val="24"/>
            <w:szCs w:val="24"/>
          </w:rPr>
          <w:delText>,</w:delText>
        </w:r>
      </w:del>
      <w:r>
        <w:rPr>
          <w:rFonts w:ascii="Times New Roman" w:eastAsia="宋体" w:hAnsi="Times New Roman" w:cs="宋体" w:hint="eastAsia"/>
          <w:sz w:val="24"/>
          <w:szCs w:val="24"/>
        </w:rPr>
        <w:t xml:space="preserve"> the rapid</w:t>
      </w:r>
      <w:del w:id="60" w:author="Alex" w:date="2015-10-29T19:23:00Z">
        <w:r w:rsidDel="008C24E0">
          <w:rPr>
            <w:rFonts w:ascii="Times New Roman" w:eastAsia="宋体" w:hAnsi="Times New Roman" w:cs="宋体" w:hint="eastAsia"/>
            <w:sz w:val="24"/>
            <w:szCs w:val="24"/>
          </w:rPr>
          <w:delText>ly</w:delText>
        </w:r>
      </w:del>
      <w:r>
        <w:rPr>
          <w:rFonts w:ascii="Times New Roman" w:eastAsia="宋体" w:hAnsi="Times New Roman" w:cs="宋体" w:hint="eastAsia"/>
          <w:sz w:val="24"/>
          <w:szCs w:val="24"/>
        </w:rPr>
        <w:t xml:space="preserve"> expan</w:t>
      </w:r>
      <w:ins w:id="61" w:author="Alex" w:date="2015-10-29T19:23:00Z">
        <w:r w:rsidR="008C24E0">
          <w:rPr>
            <w:rFonts w:ascii="Times New Roman" w:eastAsia="宋体" w:hAnsi="Times New Roman" w:cs="宋体"/>
            <w:sz w:val="24"/>
            <w:szCs w:val="24"/>
          </w:rPr>
          <w:t>sion</w:t>
        </w:r>
      </w:ins>
      <w:del w:id="62" w:author="Alex" w:date="2015-10-29T19:23:00Z">
        <w:r w:rsidDel="008C24E0">
          <w:rPr>
            <w:rFonts w:ascii="Times New Roman" w:eastAsia="宋体" w:hAnsi="Times New Roman" w:cs="宋体" w:hint="eastAsia"/>
            <w:sz w:val="24"/>
            <w:szCs w:val="24"/>
          </w:rPr>
          <w:delText>ded</w:delText>
        </w:r>
      </w:del>
      <w:r>
        <w:rPr>
          <w:rFonts w:ascii="Times New Roman" w:eastAsia="宋体" w:hAnsi="Times New Roman" w:cs="宋体" w:hint="eastAsia"/>
          <w:sz w:val="24"/>
          <w:szCs w:val="24"/>
        </w:rPr>
        <w:t xml:space="preserve"> of market economy,</w:t>
      </w:r>
      <w:ins w:id="63" w:author="Alex" w:date="2015-10-29T19:26:00Z">
        <w:r w:rsidR="00F452EE">
          <w:rPr>
            <w:rFonts w:ascii="Times New Roman" w:eastAsia="宋体" w:hAnsi="Times New Roman" w:cs="宋体"/>
            <w:sz w:val="24"/>
            <w:szCs w:val="24"/>
          </w:rPr>
          <w:t xml:space="preserve"> and</w:t>
        </w:r>
      </w:ins>
      <w:r>
        <w:rPr>
          <w:rFonts w:ascii="Times New Roman" w:eastAsia="宋体" w:hAnsi="Times New Roman" w:cs="宋体" w:hint="eastAsia"/>
          <w:sz w:val="24"/>
          <w:szCs w:val="24"/>
        </w:rPr>
        <w:t xml:space="preserve"> </w:t>
      </w:r>
      <w:r>
        <w:rPr>
          <w:rFonts w:ascii="Times New Roman" w:eastAsia="宋体" w:hAnsi="Times New Roman" w:cs="宋体"/>
          <w:sz w:val="24"/>
          <w:szCs w:val="24"/>
        </w:rPr>
        <w:t>the</w:t>
      </w:r>
      <w:r>
        <w:rPr>
          <w:rFonts w:ascii="Times New Roman" w:eastAsia="宋体" w:hAnsi="Times New Roman" w:cs="宋体" w:hint="eastAsia"/>
          <w:sz w:val="24"/>
          <w:szCs w:val="24"/>
        </w:rPr>
        <w:t xml:space="preserve"> </w:t>
      </w:r>
      <w:ins w:id="64" w:author="Alex" w:date="2015-10-29T19:24:00Z">
        <w:r w:rsidR="008C24E0">
          <w:rPr>
            <w:rFonts w:ascii="Times New Roman" w:eastAsia="宋体" w:hAnsi="Times New Roman" w:cs="宋体"/>
            <w:sz w:val="24"/>
            <w:szCs w:val="24"/>
          </w:rPr>
          <w:t>i</w:t>
        </w:r>
        <w:r w:rsidR="008C24E0" w:rsidRPr="008C24E0">
          <w:rPr>
            <w:rFonts w:ascii="Times New Roman" w:eastAsia="宋体" w:hAnsi="Times New Roman" w:cs="宋体"/>
            <w:sz w:val="24"/>
            <w:szCs w:val="24"/>
          </w:rPr>
          <w:t>nfiltration</w:t>
        </w:r>
      </w:ins>
      <w:del w:id="65" w:author="Alex" w:date="2015-10-29T19:24:00Z">
        <w:r w:rsidDel="008C24E0">
          <w:rPr>
            <w:rFonts w:ascii="Times New Roman" w:eastAsia="宋体" w:hAnsi="Times New Roman" w:cs="宋体" w:hint="eastAsia"/>
            <w:sz w:val="24"/>
            <w:szCs w:val="24"/>
          </w:rPr>
          <w:delText>increasingly severity</w:delText>
        </w:r>
      </w:del>
      <w:r>
        <w:rPr>
          <w:rFonts w:ascii="Times New Roman" w:eastAsia="宋体" w:hAnsi="Times New Roman" w:cs="宋体" w:hint="eastAsia"/>
          <w:sz w:val="24"/>
          <w:szCs w:val="24"/>
        </w:rPr>
        <w:t xml:space="preserve"> of foreign culture</w:t>
      </w:r>
      <w:ins w:id="66" w:author="Alex" w:date="2015-10-29T19:25:00Z">
        <w:r w:rsidR="004F4184">
          <w:rPr>
            <w:rFonts w:ascii="Times New Roman" w:eastAsia="宋体" w:hAnsi="Times New Roman" w:cs="宋体"/>
            <w:sz w:val="24"/>
            <w:szCs w:val="24"/>
          </w:rPr>
          <w:t>.</w:t>
        </w:r>
      </w:ins>
      <w:del w:id="67" w:author="Alex" w:date="2015-10-29T19:25:00Z">
        <w:r w:rsidDel="004F4184">
          <w:rPr>
            <w:rFonts w:ascii="Times New Roman" w:eastAsia="宋体" w:hAnsi="Times New Roman" w:cs="宋体" w:hint="eastAsia"/>
            <w:sz w:val="24"/>
            <w:szCs w:val="24"/>
          </w:rPr>
          <w:delText>,</w:delText>
        </w:r>
      </w:del>
      <w:r>
        <w:rPr>
          <w:rFonts w:ascii="Times New Roman" w:eastAsia="宋体" w:hAnsi="Times New Roman" w:cs="宋体" w:hint="eastAsia"/>
          <w:sz w:val="24"/>
          <w:szCs w:val="24"/>
        </w:rPr>
        <w:t xml:space="preserve"> </w:t>
      </w:r>
      <w:del w:id="68" w:author="Alex" w:date="2015-10-29T19:05:00Z">
        <w:r w:rsidDel="00A6311F">
          <w:rPr>
            <w:rFonts w:ascii="Times New Roman" w:eastAsia="宋体" w:hAnsi="Times New Roman" w:cs="宋体" w:hint="eastAsia"/>
            <w:sz w:val="24"/>
            <w:szCs w:val="24"/>
          </w:rPr>
          <w:delText xml:space="preserve">which make the </w:delText>
        </w:r>
        <w:r w:rsidRPr="00491A88" w:rsidDel="00A6311F">
          <w:rPr>
            <w:rFonts w:ascii="Times New Roman" w:eastAsia="宋体" w:hAnsi="Times New Roman" w:cs="宋体"/>
            <w:sz w:val="24"/>
            <w:szCs w:val="24"/>
          </w:rPr>
          <w:delText>lo</w:delText>
        </w:r>
        <w:r w:rsidDel="00A6311F">
          <w:rPr>
            <w:rFonts w:ascii="Times New Roman" w:eastAsia="宋体" w:hAnsi="Times New Roman" w:cs="宋体"/>
            <w:sz w:val="24"/>
            <w:szCs w:val="24"/>
          </w:rPr>
          <w:delText>cal ecosystem biodiversity face</w:delText>
        </w:r>
        <w:r w:rsidRPr="00491A88" w:rsidDel="00A6311F">
          <w:rPr>
            <w:rFonts w:ascii="Times New Roman" w:eastAsia="宋体" w:hAnsi="Times New Roman" w:cs="宋体"/>
            <w:sz w:val="24"/>
            <w:szCs w:val="24"/>
          </w:rPr>
          <w:delText xml:space="preserve"> many problems</w:delText>
        </w:r>
        <w:r w:rsidDel="00A6311F">
          <w:rPr>
            <w:rFonts w:ascii="Times New Roman" w:eastAsia="宋体" w:hAnsi="Times New Roman" w:cs="宋体" w:hint="eastAsia"/>
            <w:sz w:val="24"/>
            <w:szCs w:val="24"/>
          </w:rPr>
          <w:delText xml:space="preserve">. </w:delText>
        </w:r>
      </w:del>
      <w:r>
        <w:rPr>
          <w:rFonts w:ascii="Times New Roman" w:eastAsia="宋体" w:hAnsi="Times New Roman" w:cs="宋体"/>
          <w:sz w:val="24"/>
          <w:szCs w:val="24"/>
        </w:rPr>
        <w:t>T</w:t>
      </w:r>
      <w:r>
        <w:rPr>
          <w:rFonts w:ascii="Times New Roman" w:eastAsia="宋体" w:hAnsi="Times New Roman" w:cs="宋体" w:hint="eastAsia"/>
          <w:sz w:val="24"/>
          <w:szCs w:val="24"/>
        </w:rPr>
        <w:t xml:space="preserve">herefore, </w:t>
      </w:r>
      <w:r w:rsidRPr="00CF1119">
        <w:rPr>
          <w:rFonts w:ascii="Times New Roman" w:eastAsia="宋体" w:hAnsi="Times New Roman" w:cs="宋体"/>
          <w:sz w:val="24"/>
          <w:szCs w:val="24"/>
        </w:rPr>
        <w:t>the positive factors of traditional Tibetan culture</w:t>
      </w:r>
      <w:r w:rsidRPr="00CF1119">
        <w:rPr>
          <w:rFonts w:ascii="Times New Roman" w:eastAsia="宋体" w:hAnsi="Times New Roman" w:cs="宋体" w:hint="eastAsia"/>
          <w:sz w:val="24"/>
          <w:szCs w:val="24"/>
        </w:rPr>
        <w:t xml:space="preserve"> </w:t>
      </w:r>
      <w:r>
        <w:rPr>
          <w:rFonts w:ascii="Times New Roman" w:eastAsia="宋体" w:hAnsi="Times New Roman" w:cs="宋体" w:hint="eastAsia"/>
          <w:sz w:val="24"/>
          <w:szCs w:val="24"/>
        </w:rPr>
        <w:t xml:space="preserve">should be explored other than </w:t>
      </w:r>
      <w:r w:rsidRPr="00CF1119">
        <w:rPr>
          <w:rFonts w:ascii="Times New Roman" w:eastAsia="宋体" w:hAnsi="Times New Roman" w:cs="宋体"/>
          <w:sz w:val="24"/>
          <w:szCs w:val="24"/>
        </w:rPr>
        <w:t xml:space="preserve">promoting development </w:t>
      </w:r>
      <w:r>
        <w:rPr>
          <w:rFonts w:ascii="Times New Roman" w:eastAsia="宋体" w:hAnsi="Times New Roman" w:cs="宋体" w:hint="eastAsia"/>
          <w:sz w:val="24"/>
          <w:szCs w:val="24"/>
        </w:rPr>
        <w:t xml:space="preserve">of </w:t>
      </w:r>
      <w:r w:rsidRPr="00CF1119">
        <w:rPr>
          <w:rFonts w:ascii="Times New Roman" w:eastAsia="宋体" w:hAnsi="Times New Roman" w:cs="宋体"/>
          <w:sz w:val="24"/>
          <w:szCs w:val="24"/>
        </w:rPr>
        <w:t>social and economic</w:t>
      </w:r>
      <w:r>
        <w:rPr>
          <w:rFonts w:ascii="Times New Roman" w:eastAsia="宋体" w:hAnsi="Times New Roman" w:cs="宋体" w:hint="eastAsia"/>
          <w:sz w:val="24"/>
          <w:szCs w:val="24"/>
        </w:rPr>
        <w:t xml:space="preserve"> to </w:t>
      </w:r>
      <w:r w:rsidRPr="00CF1119">
        <w:rPr>
          <w:rFonts w:ascii="Times New Roman" w:eastAsia="宋体" w:hAnsi="Times New Roman" w:cs="宋体"/>
          <w:sz w:val="24"/>
          <w:szCs w:val="24"/>
        </w:rPr>
        <w:t xml:space="preserve">strengthen the protection of the local </w:t>
      </w:r>
      <w:r w:rsidRPr="00CF1119">
        <w:rPr>
          <w:rFonts w:ascii="Times New Roman" w:eastAsia="宋体" w:hAnsi="Times New Roman" w:cs="宋体"/>
          <w:sz w:val="24"/>
          <w:szCs w:val="24"/>
        </w:rPr>
        <w:lastRenderedPageBreak/>
        <w:t>biodiversity</w:t>
      </w:r>
      <w:r>
        <w:rPr>
          <w:rFonts w:ascii="Times New Roman" w:eastAsia="宋体" w:hAnsi="Times New Roman" w:cs="宋体" w:hint="eastAsia"/>
          <w:sz w:val="24"/>
          <w:szCs w:val="24"/>
        </w:rPr>
        <w:t xml:space="preserve">, </w:t>
      </w:r>
      <w:ins w:id="69" w:author="Alex" w:date="2015-10-29T19:28:00Z">
        <w:r w:rsidR="00F452EE">
          <w:rPr>
            <w:rFonts w:ascii="Times New Roman" w:eastAsia="宋体" w:hAnsi="Times New Roman" w:cs="宋体"/>
            <w:sz w:val="24"/>
            <w:szCs w:val="24"/>
          </w:rPr>
          <w:t xml:space="preserve">so as </w:t>
        </w:r>
      </w:ins>
      <w:r>
        <w:rPr>
          <w:rFonts w:ascii="Times New Roman" w:eastAsia="宋体" w:hAnsi="Times New Roman" w:cs="宋体" w:hint="eastAsia"/>
          <w:sz w:val="24"/>
          <w:szCs w:val="24"/>
        </w:rPr>
        <w:t xml:space="preserve">to realize the sustainable </w:t>
      </w:r>
      <w:del w:id="70" w:author="Alex" w:date="2015-10-29T19:29:00Z">
        <w:r w:rsidDel="0001712D">
          <w:rPr>
            <w:rFonts w:ascii="Times New Roman" w:eastAsia="宋体" w:hAnsi="Times New Roman" w:cs="宋体" w:hint="eastAsia"/>
            <w:sz w:val="24"/>
            <w:szCs w:val="24"/>
          </w:rPr>
          <w:delText xml:space="preserve">utilization </w:delText>
        </w:r>
      </w:del>
      <w:ins w:id="71" w:author="Alex" w:date="2015-10-29T19:29:00Z">
        <w:r w:rsidR="0001712D">
          <w:rPr>
            <w:rFonts w:ascii="Times New Roman" w:eastAsia="宋体" w:hAnsi="Times New Roman" w:cs="宋体"/>
            <w:sz w:val="24"/>
            <w:szCs w:val="24"/>
          </w:rPr>
          <w:t>development</w:t>
        </w:r>
        <w:r w:rsidR="0001712D">
          <w:rPr>
            <w:rFonts w:ascii="Times New Roman" w:eastAsia="宋体" w:hAnsi="Times New Roman" w:cs="宋体" w:hint="eastAsia"/>
            <w:sz w:val="24"/>
            <w:szCs w:val="24"/>
          </w:rPr>
          <w:t xml:space="preserve"> </w:t>
        </w:r>
      </w:ins>
      <w:r>
        <w:rPr>
          <w:rFonts w:ascii="Times New Roman" w:eastAsia="宋体" w:hAnsi="Times New Roman" w:cs="宋体" w:hint="eastAsia"/>
          <w:sz w:val="24"/>
          <w:szCs w:val="24"/>
        </w:rPr>
        <w:t>of ecosystems and strive to achieve the harmonious development of man and nature.</w:t>
      </w:r>
    </w:p>
    <w:p w:rsidR="00CF1119" w:rsidRDefault="00CF1119" w:rsidP="00E70FEC">
      <w:pPr>
        <w:spacing w:beforeLines="50" w:before="156" w:after="0" w:line="400" w:lineRule="exact"/>
        <w:rPr>
          <w:rFonts w:ascii="Times New Roman" w:eastAsia="宋体" w:hAnsiTheme="minorEastAsia" w:cs="宋体"/>
          <w:sz w:val="24"/>
          <w:szCs w:val="24"/>
        </w:rPr>
      </w:pPr>
      <w:r w:rsidRPr="00E70FEC">
        <w:rPr>
          <w:rFonts w:ascii="Times New Roman" w:eastAsia="宋体" w:hAnsiTheme="minorEastAsia" w:cs="宋体"/>
          <w:b/>
          <w:sz w:val="24"/>
          <w:szCs w:val="24"/>
        </w:rPr>
        <w:t>K</w:t>
      </w:r>
      <w:r w:rsidRPr="00E70FEC">
        <w:rPr>
          <w:rFonts w:ascii="Times New Roman" w:eastAsia="宋体" w:hAnsiTheme="minorEastAsia" w:cs="宋体" w:hint="eastAsia"/>
          <w:b/>
          <w:sz w:val="24"/>
          <w:szCs w:val="24"/>
        </w:rPr>
        <w:t>ey words:</w:t>
      </w:r>
      <w:r>
        <w:rPr>
          <w:rFonts w:ascii="Times New Roman" w:eastAsia="宋体" w:hAnsiTheme="minorEastAsia" w:cs="宋体" w:hint="eastAsia"/>
          <w:sz w:val="24"/>
          <w:szCs w:val="24"/>
        </w:rPr>
        <w:t xml:space="preserve"> </w:t>
      </w:r>
      <w:del w:id="72" w:author="Alex" w:date="2015-10-29T19:42:00Z">
        <w:r w:rsidDel="00F90610">
          <w:rPr>
            <w:rFonts w:ascii="Times New Roman" w:eastAsia="宋体" w:hAnsi="Times New Roman" w:hint="eastAsia"/>
            <w:sz w:val="21"/>
            <w:szCs w:val="21"/>
          </w:rPr>
          <w:delText xml:space="preserve">the </w:delText>
        </w:r>
      </w:del>
      <w:r>
        <w:rPr>
          <w:rFonts w:ascii="Times New Roman" w:eastAsia="宋体" w:hAnsi="Times New Roman" w:hint="eastAsia"/>
          <w:sz w:val="21"/>
          <w:szCs w:val="21"/>
        </w:rPr>
        <w:t>T</w:t>
      </w:r>
      <w:r w:rsidRPr="001B53D7">
        <w:rPr>
          <w:rFonts w:ascii="Times New Roman" w:eastAsia="宋体" w:hAnsi="Times New Roman" w:cs="宋体"/>
          <w:sz w:val="24"/>
          <w:szCs w:val="24"/>
        </w:rPr>
        <w:t>ibetan</w:t>
      </w:r>
      <w:r>
        <w:rPr>
          <w:rFonts w:ascii="Times New Roman" w:eastAsia="宋体" w:hAnsi="Times New Roman" w:cs="宋体" w:hint="eastAsia"/>
          <w:sz w:val="24"/>
          <w:szCs w:val="24"/>
        </w:rPr>
        <w:t xml:space="preserve"> </w:t>
      </w:r>
      <w:ins w:id="73" w:author="Alex" w:date="2015-10-29T19:42:00Z">
        <w:r w:rsidR="00F90610">
          <w:rPr>
            <w:rFonts w:ascii="Times New Roman" w:eastAsia="宋体" w:hAnsi="Times New Roman" w:cs="宋体"/>
            <w:sz w:val="24"/>
            <w:szCs w:val="24"/>
          </w:rPr>
          <w:t>local</w:t>
        </w:r>
      </w:ins>
      <w:del w:id="74" w:author="Alex" w:date="2015-10-29T19:42:00Z">
        <w:r w:rsidDel="00F90610">
          <w:rPr>
            <w:rFonts w:ascii="Times New Roman" w:eastAsia="宋体" w:hAnsi="Times New Roman" w:cs="宋体" w:hint="eastAsia"/>
            <w:sz w:val="24"/>
            <w:szCs w:val="24"/>
          </w:rPr>
          <w:delText>nationality</w:delText>
        </w:r>
        <w:r w:rsidRPr="001B53D7" w:rsidDel="00F90610">
          <w:rPr>
            <w:rFonts w:ascii="Times New Roman" w:eastAsia="宋体" w:hAnsi="Times New Roman" w:cs="宋体"/>
            <w:sz w:val="24"/>
            <w:szCs w:val="24"/>
          </w:rPr>
          <w:delText xml:space="preserve"> traditional</w:delText>
        </w:r>
      </w:del>
      <w:r w:rsidRPr="001B53D7">
        <w:rPr>
          <w:rFonts w:ascii="Times New Roman" w:eastAsia="宋体" w:hAnsi="Times New Roman" w:cs="宋体"/>
          <w:sz w:val="24"/>
          <w:szCs w:val="24"/>
        </w:rPr>
        <w:t xml:space="preserve"> customs</w:t>
      </w:r>
      <w:r>
        <w:rPr>
          <w:rFonts w:ascii="Times New Roman" w:eastAsia="宋体" w:hAnsi="Times New Roman" w:cs="宋体" w:hint="eastAsia"/>
          <w:sz w:val="24"/>
          <w:szCs w:val="24"/>
        </w:rPr>
        <w:t xml:space="preserve">; </w:t>
      </w:r>
      <w:r w:rsidRPr="001B53D7">
        <w:rPr>
          <w:rFonts w:ascii="Times New Roman" w:eastAsia="宋体" w:hAnsi="Times New Roman" w:cs="宋体"/>
          <w:sz w:val="24"/>
          <w:szCs w:val="24"/>
        </w:rPr>
        <w:t>biodiversity</w:t>
      </w:r>
      <w:r>
        <w:rPr>
          <w:rFonts w:ascii="Times New Roman" w:eastAsia="宋体" w:hAnsi="Times New Roman" w:cs="宋体" w:hint="eastAsia"/>
          <w:sz w:val="24"/>
          <w:szCs w:val="24"/>
        </w:rPr>
        <w:t xml:space="preserve">; </w:t>
      </w:r>
      <w:r w:rsidRPr="001B53D7">
        <w:rPr>
          <w:rFonts w:ascii="Times New Roman" w:eastAsia="宋体" w:hAnsi="Times New Roman" w:cs="宋体"/>
          <w:sz w:val="24"/>
          <w:szCs w:val="24"/>
        </w:rPr>
        <w:t>conservation</w:t>
      </w:r>
      <w:r>
        <w:rPr>
          <w:rFonts w:ascii="Times New Roman" w:eastAsia="宋体" w:hAnsi="Times New Roman" w:cs="宋体" w:hint="eastAsia"/>
          <w:sz w:val="24"/>
          <w:szCs w:val="24"/>
        </w:rPr>
        <w:t>; life situation; status analysis</w:t>
      </w:r>
      <w:r w:rsidR="004441C5">
        <w:rPr>
          <w:rFonts w:ascii="Times New Roman" w:eastAsia="宋体" w:hAnsi="Times New Roman" w:cs="宋体" w:hint="eastAsia"/>
          <w:sz w:val="24"/>
          <w:szCs w:val="24"/>
        </w:rPr>
        <w:t>.</w:t>
      </w:r>
    </w:p>
    <w:p w:rsidR="006D39D3" w:rsidRDefault="004F3CD3" w:rsidP="008A5F8D">
      <w:pPr>
        <w:widowControl w:val="0"/>
        <w:autoSpaceDE w:val="0"/>
        <w:autoSpaceDN w:val="0"/>
        <w:snapToGrid/>
        <w:spacing w:beforeLines="200" w:before="624" w:after="0" w:line="400" w:lineRule="exact"/>
        <w:ind w:firstLineChars="200" w:firstLine="480"/>
        <w:rPr>
          <w:rFonts w:ascii="Times New Roman" w:eastAsia="宋体" w:hAnsi="Times New Roman"/>
          <w:sz w:val="24"/>
          <w:szCs w:val="24"/>
        </w:rPr>
      </w:pPr>
      <w:r w:rsidRPr="00B31394">
        <w:rPr>
          <w:rFonts w:ascii="Times New Roman" w:eastAsia="宋体" w:hAnsiTheme="majorEastAsia"/>
          <w:sz w:val="24"/>
          <w:szCs w:val="24"/>
        </w:rPr>
        <w:t>生物多样性是地球生命的基础</w:t>
      </w:r>
      <w:r w:rsidRPr="00B31394">
        <w:rPr>
          <w:rFonts w:ascii="Times New Roman" w:eastAsia="宋体" w:hAnsiTheme="majorEastAsia" w:hint="eastAsia"/>
          <w:sz w:val="24"/>
          <w:szCs w:val="24"/>
        </w:rPr>
        <w:t>，</w:t>
      </w:r>
      <w:r w:rsidR="007256BA" w:rsidRPr="00B31394">
        <w:rPr>
          <w:rFonts w:ascii="Times New Roman" w:eastAsia="宋体" w:hAnsiTheme="majorEastAsia" w:hint="eastAsia"/>
          <w:sz w:val="24"/>
          <w:szCs w:val="24"/>
        </w:rPr>
        <w:t>对</w:t>
      </w:r>
      <w:r w:rsidR="00A71FF0" w:rsidRPr="00B31394">
        <w:rPr>
          <w:rFonts w:ascii="Times New Roman" w:eastAsia="宋体" w:hAnsiTheme="majorEastAsia" w:hint="eastAsia"/>
          <w:sz w:val="24"/>
          <w:szCs w:val="24"/>
        </w:rPr>
        <w:t>维护自然生态系统平衡</w:t>
      </w:r>
      <w:r w:rsidR="007256BA" w:rsidRPr="00B31394">
        <w:rPr>
          <w:rFonts w:ascii="Times New Roman" w:eastAsia="宋体" w:hAnsiTheme="majorEastAsia" w:hint="eastAsia"/>
          <w:sz w:val="24"/>
          <w:szCs w:val="24"/>
        </w:rPr>
        <w:t>和人与自然和谐共处意义重大。</w:t>
      </w:r>
      <w:r w:rsidR="00093297" w:rsidRPr="00B31394">
        <w:rPr>
          <w:rFonts w:ascii="Times New Roman" w:eastAsia="宋体" w:hAnsiTheme="majorEastAsia" w:hint="eastAsia"/>
          <w:sz w:val="24"/>
          <w:szCs w:val="24"/>
        </w:rPr>
        <w:t>近半个世纪以来，人类</w:t>
      </w:r>
      <w:r w:rsidR="007256BA" w:rsidRPr="00B31394">
        <w:rPr>
          <w:rFonts w:ascii="Times New Roman" w:eastAsia="宋体" w:hAnsiTheme="majorEastAsia" w:hint="eastAsia"/>
          <w:sz w:val="24"/>
          <w:szCs w:val="24"/>
        </w:rPr>
        <w:t>对生态环境的</w:t>
      </w:r>
      <w:r w:rsidR="00093297" w:rsidRPr="00B31394">
        <w:rPr>
          <w:rFonts w:ascii="Times New Roman" w:eastAsia="宋体" w:hAnsiTheme="majorEastAsia" w:hint="eastAsia"/>
          <w:sz w:val="24"/>
          <w:szCs w:val="24"/>
        </w:rPr>
        <w:t>干扰日趋剧烈</w:t>
      </w:r>
      <w:r w:rsidR="007E70C3" w:rsidRPr="00B31394">
        <w:rPr>
          <w:rFonts w:ascii="Times New Roman" w:eastAsia="宋体" w:hAnsiTheme="majorEastAsia" w:hint="eastAsia"/>
          <w:sz w:val="24"/>
          <w:szCs w:val="24"/>
        </w:rPr>
        <w:t>，</w:t>
      </w:r>
      <w:r w:rsidR="002778C5" w:rsidRPr="00B31394">
        <w:rPr>
          <w:rFonts w:ascii="Times New Roman" w:eastAsia="宋体" w:hAnsiTheme="majorEastAsia" w:hint="eastAsia"/>
          <w:sz w:val="24"/>
          <w:szCs w:val="24"/>
        </w:rPr>
        <w:t>对生物资源过度开发</w:t>
      </w:r>
      <w:r w:rsidR="007E70C3" w:rsidRPr="00B31394">
        <w:rPr>
          <w:rFonts w:ascii="Times New Roman" w:eastAsia="宋体" w:hAnsiTheme="majorEastAsia" w:hint="eastAsia"/>
          <w:sz w:val="24"/>
          <w:szCs w:val="24"/>
        </w:rPr>
        <w:t>使得</w:t>
      </w:r>
      <w:r w:rsidR="00093297" w:rsidRPr="00B31394">
        <w:rPr>
          <w:rFonts w:ascii="Times New Roman" w:eastAsia="宋体" w:hAnsiTheme="majorEastAsia" w:hint="eastAsia"/>
          <w:sz w:val="24"/>
          <w:szCs w:val="24"/>
        </w:rPr>
        <w:t>众多自然生态</w:t>
      </w:r>
      <w:r w:rsidR="006C3B28" w:rsidRPr="00B31394">
        <w:rPr>
          <w:rFonts w:ascii="Times New Roman" w:eastAsia="宋体" w:hAnsiTheme="majorEastAsia" w:hint="eastAsia"/>
          <w:sz w:val="24"/>
          <w:szCs w:val="24"/>
        </w:rPr>
        <w:t>环境</w:t>
      </w:r>
      <w:r w:rsidR="002778C5" w:rsidRPr="00B31394">
        <w:rPr>
          <w:rFonts w:ascii="Times New Roman" w:eastAsia="宋体" w:hAnsiTheme="majorEastAsia" w:hint="eastAsia"/>
          <w:sz w:val="24"/>
          <w:szCs w:val="24"/>
        </w:rPr>
        <w:t>受到严重威胁</w:t>
      </w:r>
      <w:r w:rsidR="007E70C3" w:rsidRPr="00B31394">
        <w:rPr>
          <w:rFonts w:ascii="Times New Roman" w:eastAsia="宋体" w:hAnsiTheme="majorEastAsia" w:hint="eastAsia"/>
          <w:sz w:val="24"/>
          <w:szCs w:val="24"/>
        </w:rPr>
        <w:t>，</w:t>
      </w:r>
      <w:r w:rsidR="00093297" w:rsidRPr="00B31394">
        <w:rPr>
          <w:rFonts w:ascii="Times New Roman" w:eastAsia="宋体" w:hAnsiTheme="majorEastAsia" w:hint="eastAsia"/>
          <w:sz w:val="24"/>
          <w:szCs w:val="24"/>
        </w:rPr>
        <w:t>位于世界屋脊的青藏高原高寒草</w:t>
      </w:r>
      <w:r w:rsidR="007E70C3" w:rsidRPr="00B31394">
        <w:rPr>
          <w:rFonts w:ascii="Times New Roman" w:eastAsia="宋体" w:hAnsiTheme="majorEastAsia" w:hint="eastAsia"/>
          <w:sz w:val="24"/>
          <w:szCs w:val="24"/>
        </w:rPr>
        <w:t>甸</w:t>
      </w:r>
      <w:r w:rsidR="002778C5" w:rsidRPr="00B31394">
        <w:rPr>
          <w:rFonts w:ascii="Times New Roman" w:eastAsia="宋体" w:hAnsiTheme="majorEastAsia" w:hint="eastAsia"/>
          <w:sz w:val="24"/>
          <w:szCs w:val="24"/>
        </w:rPr>
        <w:t>生态系统结构和功能的受损</w:t>
      </w:r>
      <w:r w:rsidR="007E70C3" w:rsidRPr="00B31394">
        <w:rPr>
          <w:rFonts w:ascii="Times New Roman" w:eastAsia="宋体" w:hAnsiTheme="majorEastAsia" w:hint="eastAsia"/>
          <w:sz w:val="24"/>
          <w:szCs w:val="24"/>
        </w:rPr>
        <w:t>尤为严重</w:t>
      </w:r>
      <w:r w:rsidR="002778C5" w:rsidRPr="00B31394">
        <w:rPr>
          <w:rFonts w:ascii="Times New Roman" w:eastAsia="宋体" w:hAnsiTheme="majorEastAsia" w:hint="eastAsia"/>
          <w:sz w:val="24"/>
          <w:szCs w:val="24"/>
        </w:rPr>
        <w:t>，</w:t>
      </w:r>
      <w:r w:rsidR="004C7C2C" w:rsidRPr="00B31394">
        <w:rPr>
          <w:rFonts w:ascii="Times New Roman" w:eastAsia="宋体" w:hAnsiTheme="majorEastAsia" w:hint="eastAsia"/>
          <w:sz w:val="24"/>
          <w:szCs w:val="24"/>
        </w:rPr>
        <w:t>自然环境</w:t>
      </w:r>
      <w:r w:rsidR="007E70C3" w:rsidRPr="00B31394">
        <w:rPr>
          <w:rFonts w:ascii="Times New Roman" w:eastAsia="宋体" w:hAnsiTheme="majorEastAsia" w:hint="eastAsia"/>
          <w:sz w:val="24"/>
          <w:szCs w:val="24"/>
        </w:rPr>
        <w:t>极度</w:t>
      </w:r>
      <w:r w:rsidR="004C7C2C" w:rsidRPr="00B31394">
        <w:rPr>
          <w:rFonts w:ascii="Times New Roman" w:eastAsia="宋体" w:hAnsiTheme="majorEastAsia" w:hint="eastAsia"/>
          <w:sz w:val="24"/>
          <w:szCs w:val="24"/>
        </w:rPr>
        <w:t>恶化</w:t>
      </w:r>
      <w:r w:rsidR="007E70C3" w:rsidRPr="00B31394">
        <w:rPr>
          <w:rFonts w:ascii="Times New Roman" w:eastAsia="宋体" w:hAnsiTheme="majorEastAsia" w:hint="eastAsia"/>
          <w:sz w:val="24"/>
          <w:szCs w:val="24"/>
        </w:rPr>
        <w:t>、</w:t>
      </w:r>
      <w:r w:rsidR="004C7C2C" w:rsidRPr="00B31394">
        <w:rPr>
          <w:rFonts w:ascii="Times New Roman" w:eastAsia="宋体" w:hAnsiTheme="majorEastAsia" w:hint="eastAsia"/>
          <w:sz w:val="24"/>
          <w:szCs w:val="24"/>
        </w:rPr>
        <w:t>生物多样性</w:t>
      </w:r>
      <w:r w:rsidR="007E70C3" w:rsidRPr="00B31394">
        <w:rPr>
          <w:rFonts w:ascii="Times New Roman" w:eastAsia="宋体" w:hAnsiTheme="majorEastAsia" w:hint="eastAsia"/>
          <w:sz w:val="24"/>
          <w:szCs w:val="24"/>
        </w:rPr>
        <w:t>急剧</w:t>
      </w:r>
      <w:r w:rsidR="004C7C2C" w:rsidRPr="00B31394">
        <w:rPr>
          <w:rFonts w:ascii="Times New Roman" w:eastAsia="宋体" w:hAnsiTheme="majorEastAsia" w:hint="eastAsia"/>
          <w:sz w:val="24"/>
          <w:szCs w:val="24"/>
        </w:rPr>
        <w:t>降低</w:t>
      </w:r>
      <w:r w:rsidR="007E70C3" w:rsidRPr="00B31394">
        <w:rPr>
          <w:rFonts w:ascii="Times New Roman" w:eastAsia="宋体" w:hAnsiTheme="majorEastAsia" w:hint="eastAsia"/>
          <w:sz w:val="24"/>
          <w:szCs w:val="24"/>
        </w:rPr>
        <w:t>，</w:t>
      </w:r>
      <w:r w:rsidR="00E24C11" w:rsidRPr="00B31394">
        <w:rPr>
          <w:rFonts w:ascii="Times New Roman" w:eastAsia="宋体" w:hAnsiTheme="majorEastAsia" w:hint="eastAsia"/>
          <w:sz w:val="24"/>
          <w:szCs w:val="24"/>
        </w:rPr>
        <w:t>该地区是我国生物多样性保护的关键地区之一</w:t>
      </w:r>
      <w:r w:rsidR="0027502F" w:rsidRPr="00B31394">
        <w:rPr>
          <w:rFonts w:ascii="Times New Roman" w:eastAsia="宋体" w:hAnsi="Times New Roman" w:hint="eastAsia"/>
          <w:sz w:val="24"/>
          <w:szCs w:val="24"/>
          <w:vertAlign w:val="superscript"/>
        </w:rPr>
        <w:t>[1]</w:t>
      </w:r>
      <w:r w:rsidR="0027502F" w:rsidRPr="00B31394">
        <w:rPr>
          <w:rFonts w:ascii="Times New Roman" w:eastAsia="宋体" w:hAnsiTheme="majorEastAsia" w:hint="eastAsia"/>
          <w:sz w:val="24"/>
          <w:szCs w:val="24"/>
        </w:rPr>
        <w:t>。</w:t>
      </w:r>
    </w:p>
    <w:p w:rsidR="006D39D3" w:rsidRDefault="00E24C11" w:rsidP="008A5F8D">
      <w:pPr>
        <w:widowControl w:val="0"/>
        <w:autoSpaceDE w:val="0"/>
        <w:autoSpaceDN w:val="0"/>
        <w:snapToGrid/>
        <w:spacing w:beforeLines="50" w:before="156" w:after="0" w:line="400" w:lineRule="exact"/>
        <w:ind w:firstLineChars="200" w:firstLine="480"/>
        <w:rPr>
          <w:rFonts w:ascii="Times New Roman" w:eastAsia="宋体" w:hAnsi="Times New Roman"/>
          <w:sz w:val="24"/>
          <w:szCs w:val="24"/>
        </w:rPr>
      </w:pPr>
      <w:r w:rsidRPr="00B31394">
        <w:rPr>
          <w:rFonts w:ascii="Times New Roman" w:eastAsia="宋体" w:hAnsiTheme="majorEastAsia" w:hint="eastAsia"/>
          <w:sz w:val="24"/>
          <w:szCs w:val="24"/>
        </w:rPr>
        <w:t>高寒草</w:t>
      </w:r>
      <w:r w:rsidR="007E70C3" w:rsidRPr="00B31394">
        <w:rPr>
          <w:rFonts w:ascii="Times New Roman" w:eastAsia="宋体" w:hAnsiTheme="majorEastAsia" w:hint="eastAsia"/>
          <w:sz w:val="24"/>
          <w:szCs w:val="24"/>
        </w:rPr>
        <w:t>甸</w:t>
      </w:r>
      <w:r w:rsidRPr="00B31394">
        <w:rPr>
          <w:rFonts w:ascii="Times New Roman" w:eastAsia="宋体" w:hAnsiTheme="majorEastAsia" w:hint="eastAsia"/>
          <w:sz w:val="24"/>
          <w:szCs w:val="24"/>
        </w:rPr>
        <w:t>退化生态系统恢复与生物多样性</w:t>
      </w:r>
      <w:r w:rsidR="007E70C3" w:rsidRPr="00B31394">
        <w:rPr>
          <w:rFonts w:ascii="Times New Roman" w:eastAsia="宋体" w:hAnsiTheme="majorEastAsia" w:hint="eastAsia"/>
          <w:sz w:val="24"/>
          <w:szCs w:val="24"/>
        </w:rPr>
        <w:t>保护</w:t>
      </w:r>
      <w:r w:rsidRPr="00B31394">
        <w:rPr>
          <w:rFonts w:ascii="Times New Roman" w:eastAsia="宋体" w:hAnsiTheme="majorEastAsia" w:hint="eastAsia"/>
          <w:sz w:val="24"/>
          <w:szCs w:val="24"/>
        </w:rPr>
        <w:t>一直受到学界和政府的</w:t>
      </w:r>
      <w:r w:rsidR="007E70C3" w:rsidRPr="00B31394">
        <w:rPr>
          <w:rFonts w:ascii="Times New Roman" w:eastAsia="宋体" w:hAnsiTheme="majorEastAsia" w:hint="eastAsia"/>
          <w:sz w:val="24"/>
          <w:szCs w:val="24"/>
        </w:rPr>
        <w:t>高度</w:t>
      </w:r>
      <w:r w:rsidRPr="00B31394">
        <w:rPr>
          <w:rFonts w:ascii="Times New Roman" w:eastAsia="宋体" w:hAnsiTheme="majorEastAsia" w:hint="eastAsia"/>
          <w:sz w:val="24"/>
          <w:szCs w:val="24"/>
        </w:rPr>
        <w:t>关注，自</w:t>
      </w:r>
      <w:r w:rsidRPr="00B31394">
        <w:rPr>
          <w:rFonts w:ascii="Times New Roman" w:eastAsia="宋体" w:hAnsi="Times New Roman" w:hint="eastAsia"/>
          <w:sz w:val="24"/>
          <w:szCs w:val="24"/>
        </w:rPr>
        <w:t>2000</w:t>
      </w:r>
      <w:r w:rsidRPr="00B31394">
        <w:rPr>
          <w:rFonts w:ascii="Times New Roman" w:eastAsia="宋体" w:hAnsiTheme="majorEastAsia" w:hint="eastAsia"/>
          <w:sz w:val="24"/>
          <w:szCs w:val="24"/>
        </w:rPr>
        <w:t>年以来，启动了天然草原保护</w:t>
      </w:r>
      <w:r w:rsidR="007E70C3" w:rsidRPr="00B31394">
        <w:rPr>
          <w:rFonts w:ascii="Times New Roman" w:eastAsia="宋体" w:hAnsiTheme="majorEastAsia" w:hint="eastAsia"/>
          <w:sz w:val="24"/>
          <w:szCs w:val="24"/>
        </w:rPr>
        <w:t>工程</w:t>
      </w:r>
      <w:r w:rsidRPr="00B31394">
        <w:rPr>
          <w:rFonts w:ascii="Times New Roman" w:eastAsia="宋体" w:hAnsiTheme="majorEastAsia" w:hint="eastAsia"/>
          <w:sz w:val="24"/>
          <w:szCs w:val="24"/>
        </w:rPr>
        <w:t>、</w:t>
      </w:r>
      <w:proofErr w:type="gramStart"/>
      <w:r w:rsidRPr="00B31394">
        <w:rPr>
          <w:rFonts w:ascii="Times New Roman" w:eastAsia="宋体" w:hAnsiTheme="majorEastAsia" w:hint="eastAsia"/>
          <w:sz w:val="24"/>
          <w:szCs w:val="24"/>
        </w:rPr>
        <w:t>退牧还草</w:t>
      </w:r>
      <w:proofErr w:type="gramEnd"/>
      <w:r w:rsidR="007E70C3" w:rsidRPr="00B31394">
        <w:rPr>
          <w:rFonts w:ascii="Times New Roman" w:eastAsia="宋体" w:hAnsiTheme="majorEastAsia" w:hint="eastAsia"/>
          <w:sz w:val="24"/>
          <w:szCs w:val="24"/>
        </w:rPr>
        <w:t>工程</w:t>
      </w:r>
      <w:r w:rsidRPr="00B31394">
        <w:rPr>
          <w:rFonts w:ascii="Times New Roman" w:eastAsia="宋体" w:hAnsiTheme="majorEastAsia" w:hint="eastAsia"/>
          <w:sz w:val="24"/>
          <w:szCs w:val="24"/>
        </w:rPr>
        <w:t>等生态</w:t>
      </w:r>
      <w:r w:rsidR="007E70C3" w:rsidRPr="00B31394">
        <w:rPr>
          <w:rFonts w:ascii="Times New Roman" w:eastAsia="宋体" w:hAnsiTheme="majorEastAsia" w:hint="eastAsia"/>
          <w:sz w:val="24"/>
          <w:szCs w:val="24"/>
        </w:rPr>
        <w:t>恢复</w:t>
      </w:r>
      <w:r w:rsidRPr="00B31394">
        <w:rPr>
          <w:rFonts w:ascii="Times New Roman" w:eastAsia="宋体" w:hAnsiTheme="majorEastAsia" w:hint="eastAsia"/>
          <w:sz w:val="24"/>
          <w:szCs w:val="24"/>
        </w:rPr>
        <w:t>建设工程，开展</w:t>
      </w:r>
      <w:proofErr w:type="gramStart"/>
      <w:r w:rsidRPr="00B31394">
        <w:rPr>
          <w:rFonts w:ascii="Times New Roman" w:eastAsia="宋体" w:hAnsiTheme="majorEastAsia" w:hint="eastAsia"/>
          <w:sz w:val="24"/>
          <w:szCs w:val="24"/>
        </w:rPr>
        <w:t>了草畜平衡</w:t>
      </w:r>
      <w:proofErr w:type="gramEnd"/>
      <w:r w:rsidRPr="00B31394">
        <w:rPr>
          <w:rFonts w:ascii="Times New Roman" w:eastAsia="宋体" w:hAnsiTheme="majorEastAsia" w:hint="eastAsia"/>
          <w:sz w:val="24"/>
          <w:szCs w:val="24"/>
        </w:rPr>
        <w:t>及生物多样性保护等</w:t>
      </w:r>
      <w:r w:rsidR="007E70C3" w:rsidRPr="00B31394">
        <w:rPr>
          <w:rFonts w:ascii="Times New Roman" w:eastAsia="宋体" w:hAnsiTheme="majorEastAsia" w:hint="eastAsia"/>
          <w:sz w:val="24"/>
          <w:szCs w:val="24"/>
        </w:rPr>
        <w:t>相关</w:t>
      </w:r>
      <w:r w:rsidRPr="00B31394">
        <w:rPr>
          <w:rFonts w:ascii="Times New Roman" w:eastAsia="宋体" w:hAnsiTheme="majorEastAsia" w:hint="eastAsia"/>
          <w:sz w:val="24"/>
          <w:szCs w:val="24"/>
        </w:rPr>
        <w:t>研究。但</w:t>
      </w:r>
      <w:r w:rsidR="007E70C3" w:rsidRPr="00B31394">
        <w:rPr>
          <w:rFonts w:ascii="Times New Roman" w:eastAsia="宋体" w:hAnsiTheme="majorEastAsia" w:hint="eastAsia"/>
          <w:sz w:val="24"/>
          <w:szCs w:val="24"/>
        </w:rPr>
        <w:t>这些</w:t>
      </w:r>
      <w:r w:rsidRPr="00B31394">
        <w:rPr>
          <w:rFonts w:ascii="Times New Roman" w:eastAsia="宋体" w:hAnsiTheme="majorEastAsia" w:hint="eastAsia"/>
          <w:sz w:val="24"/>
          <w:szCs w:val="24"/>
        </w:rPr>
        <w:t>生态</w:t>
      </w:r>
      <w:r w:rsidR="007E70C3" w:rsidRPr="00B31394">
        <w:rPr>
          <w:rFonts w:ascii="Times New Roman" w:eastAsia="宋体" w:hAnsiTheme="majorEastAsia" w:hint="eastAsia"/>
          <w:sz w:val="24"/>
          <w:szCs w:val="24"/>
        </w:rPr>
        <w:t>保护工程</w:t>
      </w:r>
      <w:r w:rsidRPr="00B31394">
        <w:rPr>
          <w:rFonts w:ascii="Times New Roman" w:eastAsia="宋体" w:hAnsiTheme="majorEastAsia" w:hint="eastAsia"/>
          <w:sz w:val="24"/>
          <w:szCs w:val="24"/>
        </w:rPr>
        <w:t>和</w:t>
      </w:r>
      <w:r w:rsidR="007E70C3" w:rsidRPr="00B31394">
        <w:rPr>
          <w:rFonts w:ascii="Times New Roman" w:eastAsia="宋体" w:hAnsiTheme="majorEastAsia" w:hint="eastAsia"/>
          <w:sz w:val="24"/>
          <w:szCs w:val="24"/>
        </w:rPr>
        <w:t>科学</w:t>
      </w:r>
      <w:r w:rsidRPr="00B31394">
        <w:rPr>
          <w:rFonts w:ascii="Times New Roman" w:eastAsia="宋体" w:hAnsiTheme="majorEastAsia" w:hint="eastAsia"/>
          <w:sz w:val="24"/>
          <w:szCs w:val="24"/>
        </w:rPr>
        <w:t>研究</w:t>
      </w:r>
      <w:r w:rsidR="00942330" w:rsidRPr="00B31394">
        <w:rPr>
          <w:rFonts w:ascii="Times New Roman" w:eastAsia="宋体" w:hAnsiTheme="majorEastAsia" w:hint="eastAsia"/>
          <w:sz w:val="24"/>
          <w:szCs w:val="24"/>
        </w:rPr>
        <w:t>主要涉及政府宏观管理以及恢复保护技术的应用，较少</w:t>
      </w:r>
      <w:r w:rsidR="007E70C3" w:rsidRPr="00B31394">
        <w:rPr>
          <w:rFonts w:ascii="Times New Roman" w:eastAsia="宋体" w:hAnsiTheme="majorEastAsia" w:hint="eastAsia"/>
          <w:sz w:val="24"/>
          <w:szCs w:val="24"/>
        </w:rPr>
        <w:t>考虑文化因素对</w:t>
      </w:r>
      <w:r w:rsidR="00942330" w:rsidRPr="00B31394">
        <w:rPr>
          <w:rFonts w:ascii="Times New Roman" w:eastAsia="宋体" w:hAnsiTheme="majorEastAsia" w:hint="eastAsia"/>
          <w:sz w:val="24"/>
          <w:szCs w:val="24"/>
        </w:rPr>
        <w:t>生物多样性保护和生态恢复的作用。</w:t>
      </w:r>
      <w:r w:rsidR="00C17653" w:rsidRPr="00B31394">
        <w:rPr>
          <w:rFonts w:ascii="Times New Roman" w:eastAsia="宋体" w:hAnsiTheme="majorEastAsia" w:hint="eastAsia"/>
          <w:sz w:val="24"/>
          <w:szCs w:val="24"/>
        </w:rPr>
        <w:t>传统藏文</w:t>
      </w:r>
      <w:proofErr w:type="gramStart"/>
      <w:r w:rsidR="00C17653" w:rsidRPr="00B31394">
        <w:rPr>
          <w:rFonts w:ascii="Times New Roman" w:eastAsia="宋体" w:hAnsiTheme="majorEastAsia" w:hint="eastAsia"/>
          <w:sz w:val="24"/>
          <w:szCs w:val="24"/>
        </w:rPr>
        <w:t>化主张</w:t>
      </w:r>
      <w:proofErr w:type="gramEnd"/>
      <w:r w:rsidR="00C17653" w:rsidRPr="00B31394">
        <w:rPr>
          <w:rFonts w:ascii="Times New Roman" w:eastAsia="宋体" w:hAnsiTheme="majorEastAsia" w:hint="eastAsia"/>
          <w:sz w:val="24"/>
          <w:szCs w:val="24"/>
        </w:rPr>
        <w:t>人与自然和谐共处，奉行节制和谐的生活方式与生产方式，有着朴素自然生态观</w:t>
      </w:r>
      <w:del w:id="75" w:author="Alex" w:date="2015-10-29T19:54:00Z">
        <w:r w:rsidR="00C17653" w:rsidRPr="00B31394" w:rsidDel="00C52661">
          <w:rPr>
            <w:rFonts w:ascii="Times New Roman" w:eastAsia="宋体" w:hAnsiTheme="majorEastAsia" w:hint="eastAsia"/>
            <w:sz w:val="24"/>
            <w:szCs w:val="24"/>
          </w:rPr>
          <w:delText>，</w:delText>
        </w:r>
      </w:del>
      <w:r w:rsidR="00C17653" w:rsidRPr="00B31394">
        <w:rPr>
          <w:rFonts w:ascii="Times New Roman" w:eastAsia="宋体" w:hAnsiTheme="majorEastAsia" w:hint="eastAsia"/>
          <w:sz w:val="24"/>
          <w:szCs w:val="24"/>
        </w:rPr>
        <w:t>与现代自然生态观。因此，挖掘认识传统藏文化</w:t>
      </w:r>
      <w:ins w:id="76" w:author="Alex" w:date="2015-10-29T19:55:00Z">
        <w:r w:rsidR="00C52661">
          <w:rPr>
            <w:rFonts w:ascii="Times New Roman" w:eastAsia="宋体" w:hAnsiTheme="majorEastAsia" w:hint="eastAsia"/>
            <w:sz w:val="24"/>
            <w:szCs w:val="24"/>
          </w:rPr>
          <w:t>的精粹</w:t>
        </w:r>
      </w:ins>
      <w:r w:rsidR="00C17653" w:rsidRPr="00B31394">
        <w:rPr>
          <w:rFonts w:ascii="Times New Roman" w:eastAsia="宋体" w:hAnsiTheme="majorEastAsia" w:hint="eastAsia"/>
          <w:sz w:val="24"/>
          <w:szCs w:val="24"/>
        </w:rPr>
        <w:t>，分析其对</w:t>
      </w:r>
      <w:r w:rsidR="007E70C3" w:rsidRPr="00B31394">
        <w:rPr>
          <w:rFonts w:ascii="Times New Roman" w:eastAsia="宋体" w:hAnsiTheme="majorEastAsia" w:hint="eastAsia"/>
          <w:sz w:val="24"/>
          <w:szCs w:val="24"/>
        </w:rPr>
        <w:t>当地生态环境恢复</w:t>
      </w:r>
      <w:r w:rsidR="00C17653" w:rsidRPr="00B31394">
        <w:rPr>
          <w:rFonts w:ascii="Times New Roman" w:eastAsia="宋体" w:hAnsiTheme="majorEastAsia" w:hint="eastAsia"/>
          <w:sz w:val="24"/>
          <w:szCs w:val="24"/>
        </w:rPr>
        <w:t>和生物多样性保护的影响，可</w:t>
      </w:r>
      <w:ins w:id="77" w:author="Alex" w:date="2015-10-29T19:59:00Z">
        <w:r w:rsidR="00C52661">
          <w:rPr>
            <w:rFonts w:ascii="Times New Roman" w:eastAsia="宋体" w:hAnsiTheme="majorEastAsia" w:hint="eastAsia"/>
            <w:sz w:val="24"/>
            <w:szCs w:val="24"/>
          </w:rPr>
          <w:t>以</w:t>
        </w:r>
      </w:ins>
      <w:r w:rsidR="00C17653" w:rsidRPr="00B31394">
        <w:rPr>
          <w:rFonts w:ascii="Times New Roman" w:eastAsia="宋体" w:hAnsiTheme="majorEastAsia" w:hint="eastAsia"/>
          <w:sz w:val="24"/>
          <w:szCs w:val="24"/>
        </w:rPr>
        <w:t>促进该区域生态恢复技术的应用，有助于藏区草地生态</w:t>
      </w:r>
      <w:r w:rsidR="007E70C3" w:rsidRPr="00B31394">
        <w:rPr>
          <w:rFonts w:ascii="Times New Roman" w:eastAsia="宋体" w:hAnsiTheme="majorEastAsia" w:hint="eastAsia"/>
          <w:sz w:val="24"/>
          <w:szCs w:val="24"/>
        </w:rPr>
        <w:t>管理</w:t>
      </w:r>
      <w:r w:rsidR="00C17653" w:rsidRPr="00B31394">
        <w:rPr>
          <w:rFonts w:ascii="Times New Roman" w:eastAsia="宋体" w:hAnsiTheme="majorEastAsia" w:hint="eastAsia"/>
          <w:sz w:val="24"/>
          <w:szCs w:val="24"/>
        </w:rPr>
        <w:t>的</w:t>
      </w:r>
      <w:del w:id="78" w:author="Alex" w:date="2015-10-29T20:01:00Z">
        <w:r w:rsidR="007E70C3" w:rsidRPr="00B31394" w:rsidDel="00C52661">
          <w:rPr>
            <w:rFonts w:ascii="Times New Roman" w:eastAsia="宋体" w:hAnsiTheme="majorEastAsia" w:hint="eastAsia"/>
            <w:sz w:val="24"/>
            <w:szCs w:val="24"/>
          </w:rPr>
          <w:delText>规范性</w:delText>
        </w:r>
      </w:del>
      <w:ins w:id="79" w:author="Alex" w:date="2015-10-29T20:01:00Z">
        <w:r w:rsidR="00C52661" w:rsidRPr="00B31394">
          <w:rPr>
            <w:rFonts w:ascii="Times New Roman" w:eastAsia="宋体" w:hAnsiTheme="majorEastAsia" w:hint="eastAsia"/>
            <w:sz w:val="24"/>
            <w:szCs w:val="24"/>
          </w:rPr>
          <w:t>规范</w:t>
        </w:r>
        <w:r w:rsidR="00C52661">
          <w:rPr>
            <w:rFonts w:ascii="Times New Roman" w:eastAsia="宋体" w:hAnsiTheme="majorEastAsia" w:hint="eastAsia"/>
            <w:sz w:val="24"/>
            <w:szCs w:val="24"/>
          </w:rPr>
          <w:t>化</w:t>
        </w:r>
      </w:ins>
      <w:r w:rsidR="00C17653" w:rsidRPr="00B31394">
        <w:rPr>
          <w:rFonts w:ascii="Times New Roman" w:eastAsia="宋体" w:hAnsiTheme="majorEastAsia" w:hint="eastAsia"/>
          <w:sz w:val="24"/>
          <w:szCs w:val="24"/>
        </w:rPr>
        <w:t>。</w:t>
      </w:r>
    </w:p>
    <w:p w:rsidR="00CA6374" w:rsidRPr="00B31394" w:rsidRDefault="00CA6374" w:rsidP="001B53D7">
      <w:pPr>
        <w:widowControl w:val="0"/>
        <w:autoSpaceDE w:val="0"/>
        <w:autoSpaceDN w:val="0"/>
        <w:snapToGrid/>
        <w:spacing w:beforeLines="100" w:before="312" w:afterLines="50" w:after="156" w:line="400" w:lineRule="exact"/>
        <w:rPr>
          <w:rFonts w:ascii="Times New Roman" w:eastAsia="宋体" w:hAnsi="Times New Roman" w:cs="宋体"/>
          <w:b/>
          <w:sz w:val="30"/>
          <w:szCs w:val="30"/>
        </w:rPr>
        <w:sectPr w:rsidR="00CA6374" w:rsidRPr="00B31394" w:rsidSect="001C7085">
          <w:pgSz w:w="11906" w:h="16838"/>
          <w:pgMar w:top="1440" w:right="1800" w:bottom="1440" w:left="1800" w:header="851" w:footer="992" w:gutter="0"/>
          <w:cols w:space="425"/>
          <w:docGrid w:type="lines" w:linePitch="312"/>
        </w:sectPr>
      </w:pPr>
    </w:p>
    <w:p w:rsidR="00E00D30" w:rsidRPr="00B31394" w:rsidRDefault="000B6A77" w:rsidP="001B53D7">
      <w:pPr>
        <w:widowControl w:val="0"/>
        <w:autoSpaceDE w:val="0"/>
        <w:autoSpaceDN w:val="0"/>
        <w:snapToGrid/>
        <w:spacing w:beforeLines="100" w:before="312" w:afterLines="50" w:after="156" w:line="400" w:lineRule="exact"/>
        <w:rPr>
          <w:rFonts w:ascii="Times New Roman" w:eastAsia="宋体" w:hAnsi="Times New Roman" w:cs="宋体"/>
          <w:b/>
          <w:sz w:val="30"/>
          <w:szCs w:val="30"/>
        </w:rPr>
      </w:pPr>
      <w:r>
        <w:rPr>
          <w:rFonts w:ascii="Times New Roman" w:eastAsia="宋体" w:hAnsi="Times New Roman" w:cs="宋体" w:hint="eastAsia"/>
          <w:b/>
          <w:sz w:val="30"/>
          <w:szCs w:val="30"/>
        </w:rPr>
        <w:lastRenderedPageBreak/>
        <w:t>一</w:t>
      </w:r>
      <w:r w:rsidR="00E00D30" w:rsidRPr="00B31394">
        <w:rPr>
          <w:rFonts w:ascii="Times New Roman" w:eastAsia="宋体" w:hAnsi="Times New Roman" w:cs="宋体" w:hint="eastAsia"/>
          <w:b/>
          <w:sz w:val="30"/>
          <w:szCs w:val="30"/>
        </w:rPr>
        <w:t>、藏区风俗习惯对生物多样性的保护</w:t>
      </w:r>
    </w:p>
    <w:p w:rsidR="006D39D3" w:rsidRDefault="004E23D8" w:rsidP="001B53D7">
      <w:pPr>
        <w:widowControl w:val="0"/>
        <w:autoSpaceDE w:val="0"/>
        <w:autoSpaceDN w:val="0"/>
        <w:snapToGrid/>
        <w:spacing w:beforeLines="50" w:before="156" w:after="0" w:line="400" w:lineRule="exact"/>
        <w:ind w:firstLineChars="150" w:firstLine="360"/>
        <w:rPr>
          <w:rFonts w:ascii="Times New Roman" w:eastAsia="宋体" w:hAnsi="Times New Roman" w:cs="宋体"/>
          <w:sz w:val="24"/>
          <w:szCs w:val="24"/>
        </w:rPr>
      </w:pPr>
      <w:r w:rsidRPr="00B31394">
        <w:rPr>
          <w:rFonts w:ascii="Times New Roman" w:eastAsia="宋体" w:hAnsi="Times New Roman" w:cs="宋体" w:hint="eastAsia"/>
          <w:sz w:val="24"/>
          <w:szCs w:val="24"/>
        </w:rPr>
        <w:t>传统</w:t>
      </w:r>
      <w:r w:rsidR="00942819" w:rsidRPr="00B31394">
        <w:rPr>
          <w:rFonts w:ascii="Times New Roman" w:eastAsia="宋体" w:hAnsi="Times New Roman" w:cs="宋体" w:hint="eastAsia"/>
          <w:sz w:val="24"/>
          <w:szCs w:val="24"/>
        </w:rPr>
        <w:t>藏文化</w:t>
      </w:r>
      <w:r w:rsidR="005B05F8" w:rsidRPr="00B31394">
        <w:rPr>
          <w:rFonts w:ascii="Times New Roman" w:eastAsia="宋体" w:hAnsi="Times New Roman" w:cs="宋体" w:hint="eastAsia"/>
          <w:sz w:val="24"/>
          <w:szCs w:val="24"/>
        </w:rPr>
        <w:t>在</w:t>
      </w:r>
      <w:r w:rsidR="00942819" w:rsidRPr="00B31394">
        <w:rPr>
          <w:rFonts w:ascii="Times New Roman" w:eastAsia="宋体" w:hAnsi="Times New Roman" w:cs="宋体" w:hint="eastAsia"/>
          <w:sz w:val="24"/>
          <w:szCs w:val="24"/>
        </w:rPr>
        <w:t>改造</w:t>
      </w:r>
      <w:r w:rsidR="005B05F8" w:rsidRPr="00B31394">
        <w:rPr>
          <w:rFonts w:ascii="Times New Roman" w:eastAsia="宋体" w:hAnsi="Times New Roman" w:cs="宋体" w:hint="eastAsia"/>
          <w:sz w:val="24"/>
          <w:szCs w:val="24"/>
        </w:rPr>
        <w:t>和适应</w:t>
      </w:r>
      <w:r w:rsidR="00942819" w:rsidRPr="00B31394">
        <w:rPr>
          <w:rFonts w:ascii="Times New Roman" w:eastAsia="宋体" w:hAnsi="Times New Roman" w:cs="宋体" w:hint="eastAsia"/>
          <w:sz w:val="24"/>
          <w:szCs w:val="24"/>
        </w:rPr>
        <w:t>自然过程中所形成</w:t>
      </w:r>
      <w:r w:rsidR="005B05F8" w:rsidRPr="00B31394">
        <w:rPr>
          <w:rFonts w:ascii="Times New Roman" w:eastAsia="宋体" w:hAnsi="Times New Roman" w:cs="宋体" w:hint="eastAsia"/>
          <w:sz w:val="24"/>
          <w:szCs w:val="24"/>
        </w:rPr>
        <w:t>的别具一格</w:t>
      </w:r>
      <w:r w:rsidR="00942819" w:rsidRPr="00B31394">
        <w:rPr>
          <w:rFonts w:ascii="Times New Roman" w:eastAsia="宋体" w:hAnsi="Times New Roman" w:cs="宋体" w:hint="eastAsia"/>
          <w:sz w:val="24"/>
          <w:szCs w:val="24"/>
        </w:rPr>
        <w:t>的高原文化，具有</w:t>
      </w:r>
      <w:r w:rsidR="005B05F8" w:rsidRPr="00B31394">
        <w:rPr>
          <w:rFonts w:ascii="Times New Roman" w:eastAsia="宋体" w:hAnsi="Times New Roman" w:cs="宋体" w:hint="eastAsia"/>
          <w:sz w:val="24"/>
          <w:szCs w:val="24"/>
        </w:rPr>
        <w:t>俭朴</w:t>
      </w:r>
      <w:r w:rsidR="002C7531" w:rsidRPr="00B31394">
        <w:rPr>
          <w:rFonts w:ascii="Times New Roman" w:eastAsia="宋体" w:hAnsi="Times New Roman" w:cs="宋体" w:hint="eastAsia"/>
          <w:sz w:val="24"/>
          <w:szCs w:val="24"/>
        </w:rPr>
        <w:t>的自然生态观，</w:t>
      </w:r>
      <w:r w:rsidR="005B05F8" w:rsidRPr="00B31394">
        <w:rPr>
          <w:rFonts w:ascii="Times New Roman" w:eastAsia="宋体" w:hAnsi="Times New Roman" w:cs="宋体" w:hint="eastAsia"/>
          <w:sz w:val="24"/>
          <w:szCs w:val="24"/>
        </w:rPr>
        <w:t>它尊重自然，反对贪欲，相信轮回</w:t>
      </w:r>
      <w:r w:rsidR="00A5132E" w:rsidRPr="00B31394">
        <w:rPr>
          <w:rFonts w:ascii="Times New Roman" w:eastAsia="宋体" w:hAnsi="Times New Roman" w:cs="宋体" w:hint="eastAsia"/>
          <w:sz w:val="24"/>
          <w:szCs w:val="24"/>
        </w:rPr>
        <w:t>，</w:t>
      </w:r>
      <w:r w:rsidR="004B1815" w:rsidRPr="00B31394">
        <w:rPr>
          <w:rFonts w:ascii="Times New Roman" w:eastAsia="宋体" w:hAnsi="Times New Roman" w:cs="宋体" w:hint="eastAsia"/>
          <w:sz w:val="24"/>
          <w:szCs w:val="24"/>
        </w:rPr>
        <w:t>即</w:t>
      </w:r>
      <w:r w:rsidR="002C7531" w:rsidRPr="00B31394">
        <w:rPr>
          <w:rFonts w:ascii="Times New Roman" w:eastAsia="宋体" w:hAnsi="Times New Roman" w:cs="宋体" w:hint="eastAsia"/>
          <w:sz w:val="24"/>
          <w:szCs w:val="24"/>
        </w:rPr>
        <w:t>要求考虑</w:t>
      </w:r>
      <w:r w:rsidR="00A5132E" w:rsidRPr="00B31394">
        <w:rPr>
          <w:rFonts w:ascii="Times New Roman" w:eastAsia="宋体" w:hAnsi="Times New Roman" w:cs="宋体" w:hint="eastAsia"/>
          <w:sz w:val="24"/>
          <w:szCs w:val="24"/>
        </w:rPr>
        <w:t>自身</w:t>
      </w:r>
      <w:r w:rsidR="002C7531" w:rsidRPr="00B31394">
        <w:rPr>
          <w:rFonts w:ascii="Times New Roman" w:eastAsia="宋体" w:hAnsi="Times New Roman" w:cs="宋体" w:hint="eastAsia"/>
          <w:sz w:val="24"/>
          <w:szCs w:val="24"/>
        </w:rPr>
        <w:t>，更要求着眼于</w:t>
      </w:r>
      <w:r w:rsidR="00A5132E" w:rsidRPr="00B31394">
        <w:rPr>
          <w:rFonts w:ascii="Times New Roman" w:eastAsia="宋体" w:hAnsi="Times New Roman" w:cs="宋体" w:hint="eastAsia"/>
          <w:sz w:val="24"/>
          <w:szCs w:val="24"/>
        </w:rPr>
        <w:t>子孙后代的</w:t>
      </w:r>
      <w:r w:rsidR="004B1815" w:rsidRPr="00B31394">
        <w:rPr>
          <w:rFonts w:ascii="Times New Roman" w:eastAsia="宋体" w:hAnsi="Times New Roman" w:cs="宋体" w:hint="eastAsia"/>
          <w:sz w:val="24"/>
          <w:szCs w:val="24"/>
        </w:rPr>
        <w:t>将来。</w:t>
      </w:r>
      <w:r w:rsidR="002C7531" w:rsidRPr="00B31394">
        <w:rPr>
          <w:rFonts w:ascii="Times New Roman" w:eastAsia="宋体" w:hAnsi="Times New Roman" w:cs="宋体" w:hint="eastAsia"/>
          <w:sz w:val="24"/>
          <w:szCs w:val="24"/>
        </w:rPr>
        <w:t>藏区</w:t>
      </w:r>
      <w:r w:rsidR="00A5132E" w:rsidRPr="00B31394">
        <w:rPr>
          <w:rFonts w:ascii="Times New Roman" w:eastAsia="宋体" w:hAnsi="Times New Roman" w:cs="宋体" w:hint="eastAsia"/>
          <w:sz w:val="24"/>
          <w:szCs w:val="24"/>
        </w:rPr>
        <w:t>传统的</w:t>
      </w:r>
      <w:r w:rsidR="002C7531" w:rsidRPr="00B31394">
        <w:rPr>
          <w:rFonts w:ascii="Times New Roman" w:eastAsia="宋体" w:hAnsi="Times New Roman" w:cs="宋体" w:hint="eastAsia"/>
          <w:sz w:val="24"/>
          <w:szCs w:val="24"/>
        </w:rPr>
        <w:t>风俗习惯、宗教信仰</w:t>
      </w:r>
      <w:r w:rsidR="00564339" w:rsidRPr="00B31394">
        <w:rPr>
          <w:rFonts w:ascii="Times New Roman" w:eastAsia="宋体" w:hAnsi="Times New Roman" w:cs="宋体" w:hint="eastAsia"/>
          <w:sz w:val="24"/>
          <w:szCs w:val="24"/>
        </w:rPr>
        <w:t>等文化元素直接</w:t>
      </w:r>
      <w:r w:rsidR="004B1815" w:rsidRPr="00B31394">
        <w:rPr>
          <w:rFonts w:ascii="Times New Roman" w:eastAsia="宋体" w:hAnsi="Times New Roman" w:cs="宋体" w:hint="eastAsia"/>
          <w:sz w:val="24"/>
          <w:szCs w:val="24"/>
        </w:rPr>
        <w:t>或</w:t>
      </w:r>
      <w:r w:rsidR="005B0B32" w:rsidRPr="00B31394">
        <w:rPr>
          <w:rFonts w:ascii="Times New Roman" w:eastAsia="宋体" w:hAnsi="Times New Roman" w:cs="宋体" w:hint="eastAsia"/>
          <w:sz w:val="24"/>
          <w:szCs w:val="24"/>
        </w:rPr>
        <w:t>间</w:t>
      </w:r>
      <w:r w:rsidR="00564339" w:rsidRPr="00B31394">
        <w:rPr>
          <w:rFonts w:ascii="Times New Roman" w:eastAsia="宋体" w:hAnsi="Times New Roman" w:cs="宋体" w:hint="eastAsia"/>
          <w:sz w:val="24"/>
          <w:szCs w:val="24"/>
        </w:rPr>
        <w:t>接</w:t>
      </w:r>
      <w:ins w:id="80" w:author="Alex" w:date="2015-10-29T20:12:00Z">
        <w:r w:rsidR="008D58A7">
          <w:rPr>
            <w:rFonts w:ascii="Times New Roman" w:eastAsia="宋体" w:hAnsi="Times New Roman" w:cs="宋体" w:hint="eastAsia"/>
            <w:sz w:val="24"/>
            <w:szCs w:val="24"/>
          </w:rPr>
          <w:t>的</w:t>
        </w:r>
      </w:ins>
      <w:r w:rsidR="00564339" w:rsidRPr="00B31394">
        <w:rPr>
          <w:rFonts w:ascii="Times New Roman" w:eastAsia="宋体" w:hAnsi="Times New Roman" w:cs="宋体" w:hint="eastAsia"/>
          <w:sz w:val="24"/>
          <w:szCs w:val="24"/>
        </w:rPr>
        <w:t>对</w:t>
      </w:r>
      <w:r w:rsidR="002C7531" w:rsidRPr="00B31394">
        <w:rPr>
          <w:rFonts w:ascii="Times New Roman" w:eastAsia="宋体" w:hAnsi="Times New Roman" w:cs="宋体" w:hint="eastAsia"/>
          <w:sz w:val="24"/>
          <w:szCs w:val="24"/>
        </w:rPr>
        <w:t>动植物</w:t>
      </w:r>
      <w:r w:rsidR="00A5132E" w:rsidRPr="00B31394">
        <w:rPr>
          <w:rFonts w:ascii="Times New Roman" w:eastAsia="宋体" w:hAnsi="Times New Roman" w:cs="宋体" w:hint="eastAsia"/>
          <w:sz w:val="24"/>
          <w:szCs w:val="24"/>
        </w:rPr>
        <w:t>等生态</w:t>
      </w:r>
      <w:r w:rsidR="002C7531" w:rsidRPr="00B31394">
        <w:rPr>
          <w:rFonts w:ascii="Times New Roman" w:eastAsia="宋体" w:hAnsi="Times New Roman" w:cs="宋体" w:hint="eastAsia"/>
          <w:sz w:val="24"/>
          <w:szCs w:val="24"/>
        </w:rPr>
        <w:t>保护</w:t>
      </w:r>
      <w:ins w:id="81" w:author="Alex" w:date="2015-10-29T20:12:00Z">
        <w:r w:rsidR="008D58A7">
          <w:rPr>
            <w:rFonts w:ascii="Times New Roman" w:eastAsia="宋体" w:hAnsi="Times New Roman" w:cs="宋体" w:hint="eastAsia"/>
            <w:sz w:val="24"/>
            <w:szCs w:val="24"/>
          </w:rPr>
          <w:t>产生</w:t>
        </w:r>
        <w:r w:rsidR="008D58A7">
          <w:rPr>
            <w:rFonts w:ascii="Times New Roman" w:eastAsia="宋体" w:hAnsi="Times New Roman" w:cs="宋体"/>
            <w:sz w:val="24"/>
            <w:szCs w:val="24"/>
          </w:rPr>
          <w:t>了</w:t>
        </w:r>
      </w:ins>
      <w:del w:id="82" w:author="Alex" w:date="2015-10-29T20:12:00Z">
        <w:r w:rsidR="00564339" w:rsidRPr="00B31394" w:rsidDel="008D58A7">
          <w:rPr>
            <w:rFonts w:ascii="Times New Roman" w:eastAsia="宋体" w:hAnsi="Times New Roman" w:cs="宋体" w:hint="eastAsia"/>
            <w:sz w:val="24"/>
            <w:szCs w:val="24"/>
          </w:rPr>
          <w:delText>有</w:delText>
        </w:r>
      </w:del>
      <w:r w:rsidR="00564339" w:rsidRPr="00B31394">
        <w:rPr>
          <w:rFonts w:ascii="Times New Roman" w:eastAsia="宋体" w:hAnsi="Times New Roman" w:cs="宋体" w:hint="eastAsia"/>
          <w:sz w:val="24"/>
          <w:szCs w:val="24"/>
        </w:rPr>
        <w:t>诸多积极的</w:t>
      </w:r>
      <w:ins w:id="83" w:author="Alex" w:date="2015-10-29T20:12:00Z">
        <w:r w:rsidR="008D58A7">
          <w:rPr>
            <w:rFonts w:ascii="Times New Roman" w:eastAsia="宋体" w:hAnsi="Times New Roman" w:cs="宋体" w:hint="eastAsia"/>
            <w:sz w:val="24"/>
            <w:szCs w:val="24"/>
          </w:rPr>
          <w:t>影响</w:t>
        </w:r>
      </w:ins>
      <w:del w:id="84" w:author="Alex" w:date="2015-10-29T20:12:00Z">
        <w:r w:rsidR="00564339" w:rsidRPr="00B31394" w:rsidDel="008D58A7">
          <w:rPr>
            <w:rFonts w:ascii="Times New Roman" w:eastAsia="宋体" w:hAnsi="Times New Roman" w:cs="宋体" w:hint="eastAsia"/>
            <w:sz w:val="24"/>
            <w:szCs w:val="24"/>
          </w:rPr>
          <w:delText>作用</w:delText>
        </w:r>
      </w:del>
      <w:r w:rsidR="0042075C" w:rsidRPr="00B31394">
        <w:rPr>
          <w:rFonts w:ascii="Times New Roman" w:eastAsia="宋体" w:hAnsi="Times New Roman" w:cs="宋体" w:hint="eastAsia"/>
          <w:sz w:val="24"/>
          <w:szCs w:val="24"/>
          <w:vertAlign w:val="superscript"/>
        </w:rPr>
        <w:t>[3]</w:t>
      </w:r>
      <w:r w:rsidR="00A42D5B" w:rsidRPr="00B31394">
        <w:rPr>
          <w:rFonts w:ascii="Times New Roman" w:eastAsia="宋体" w:hAnsi="Times New Roman" w:cs="宋体" w:hint="eastAsia"/>
          <w:sz w:val="24"/>
          <w:szCs w:val="24"/>
        </w:rPr>
        <w:t>。</w:t>
      </w:r>
    </w:p>
    <w:p w:rsidR="006D39D3" w:rsidRDefault="00564339"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1</w:t>
      </w:r>
      <w:r w:rsidRPr="00B31394">
        <w:rPr>
          <w:rFonts w:ascii="Times New Roman" w:eastAsia="宋体" w:hAnsi="Times New Roman" w:cs="宋体" w:hint="eastAsia"/>
          <w:b/>
          <w:bCs/>
          <w:sz w:val="28"/>
          <w:szCs w:val="28"/>
        </w:rPr>
        <w:t>．</w:t>
      </w:r>
      <w:r w:rsidR="0051194C" w:rsidRPr="00B31394">
        <w:rPr>
          <w:rFonts w:ascii="Times New Roman" w:eastAsia="宋体" w:hAnsi="Times New Roman" w:cs="宋体"/>
          <w:b/>
          <w:bCs/>
          <w:sz w:val="28"/>
          <w:szCs w:val="28"/>
        </w:rPr>
        <w:t>天葬</w:t>
      </w:r>
      <w:r w:rsidR="0051194C" w:rsidRPr="00B31394">
        <w:rPr>
          <w:rFonts w:ascii="Times New Roman" w:eastAsia="宋体" w:hAnsi="Times New Roman" w:cs="宋体" w:hint="eastAsia"/>
          <w:b/>
          <w:bCs/>
          <w:sz w:val="28"/>
          <w:szCs w:val="28"/>
        </w:rPr>
        <w:t xml:space="preserve"> </w:t>
      </w:r>
    </w:p>
    <w:p w:rsidR="006D39D3" w:rsidRDefault="0051194C" w:rsidP="001B53D7">
      <w:pPr>
        <w:widowControl w:val="0"/>
        <w:autoSpaceDE w:val="0"/>
        <w:autoSpaceDN w:val="0"/>
        <w:snapToGrid/>
        <w:spacing w:beforeLines="50" w:before="156" w:after="0" w:line="400" w:lineRule="exact"/>
        <w:ind w:firstLineChars="235" w:firstLine="564"/>
        <w:rPr>
          <w:rFonts w:ascii="Times New Roman" w:eastAsia="宋体" w:hAnsi="Times New Roman" w:cs="宋体"/>
          <w:sz w:val="24"/>
          <w:szCs w:val="24"/>
        </w:rPr>
      </w:pPr>
      <w:r w:rsidRPr="00B31394">
        <w:rPr>
          <w:rFonts w:ascii="Times New Roman" w:eastAsia="宋体" w:hAnsi="Times New Roman" w:cs="宋体"/>
          <w:sz w:val="24"/>
          <w:szCs w:val="24"/>
        </w:rPr>
        <w:t>天葬</w:t>
      </w:r>
      <w:r w:rsidR="005B0B32" w:rsidRPr="00B31394">
        <w:rPr>
          <w:rFonts w:ascii="Times New Roman" w:eastAsia="宋体" w:hAnsi="Times New Roman" w:cs="宋体" w:hint="eastAsia"/>
          <w:sz w:val="24"/>
          <w:szCs w:val="24"/>
        </w:rPr>
        <w:t>是</w:t>
      </w:r>
      <w:r w:rsidR="0092342D" w:rsidRPr="00B31394">
        <w:rPr>
          <w:rFonts w:ascii="Times New Roman" w:eastAsia="宋体" w:hAnsi="Times New Roman" w:cs="宋体" w:hint="eastAsia"/>
          <w:sz w:val="24"/>
          <w:szCs w:val="24"/>
        </w:rPr>
        <w:t>藏传</w:t>
      </w:r>
      <w:r w:rsidRPr="00B31394">
        <w:rPr>
          <w:rFonts w:ascii="Times New Roman" w:eastAsia="宋体" w:hAnsi="Times New Roman" w:cs="宋体"/>
          <w:sz w:val="24"/>
          <w:szCs w:val="24"/>
        </w:rPr>
        <w:t>佛教</w:t>
      </w:r>
      <w:r w:rsidR="005B0B32" w:rsidRPr="00B31394">
        <w:rPr>
          <w:rFonts w:ascii="Times New Roman" w:eastAsia="宋体" w:hAnsi="Times New Roman" w:cs="宋体" w:hint="eastAsia"/>
          <w:sz w:val="24"/>
          <w:szCs w:val="24"/>
        </w:rPr>
        <w:t>普度</w:t>
      </w:r>
      <w:r w:rsidR="0092342D" w:rsidRPr="00B31394">
        <w:rPr>
          <w:rFonts w:ascii="Times New Roman" w:eastAsia="宋体" w:hAnsi="Times New Roman" w:cs="宋体" w:hint="eastAsia"/>
          <w:sz w:val="24"/>
          <w:szCs w:val="24"/>
        </w:rPr>
        <w:t>众生的救济</w:t>
      </w:r>
      <w:r w:rsidR="0032526E" w:rsidRPr="00B31394">
        <w:rPr>
          <w:rFonts w:ascii="Times New Roman" w:eastAsia="宋体" w:hAnsi="Times New Roman" w:cs="宋体"/>
          <w:sz w:val="24"/>
          <w:szCs w:val="24"/>
        </w:rPr>
        <w:t>行为</w:t>
      </w:r>
      <w:r w:rsidR="005B0B32" w:rsidRPr="00B31394">
        <w:rPr>
          <w:rFonts w:ascii="Times New Roman" w:eastAsia="宋体" w:hAnsi="Times New Roman" w:cs="宋体" w:hint="eastAsia"/>
          <w:sz w:val="24"/>
          <w:szCs w:val="24"/>
        </w:rPr>
        <w:t>中</w:t>
      </w:r>
      <w:r w:rsidRPr="00B31394">
        <w:rPr>
          <w:rFonts w:ascii="Times New Roman" w:eastAsia="宋体" w:hAnsi="Times New Roman" w:cs="宋体"/>
          <w:sz w:val="24"/>
          <w:szCs w:val="24"/>
        </w:rPr>
        <w:t>一种特殊方式</w:t>
      </w:r>
      <w:r w:rsidR="00564339" w:rsidRPr="00B31394">
        <w:rPr>
          <w:rFonts w:ascii="Times New Roman" w:eastAsia="宋体" w:hAnsi="Times New Roman" w:cs="宋体" w:hint="eastAsia"/>
          <w:sz w:val="24"/>
          <w:szCs w:val="24"/>
        </w:rPr>
        <w:t>，</w:t>
      </w:r>
      <w:r w:rsidR="005B0B32" w:rsidRPr="00B31394">
        <w:rPr>
          <w:rFonts w:ascii="Times New Roman" w:eastAsia="宋体" w:hAnsi="Times New Roman" w:cs="宋体" w:hint="eastAsia"/>
          <w:sz w:val="24"/>
          <w:szCs w:val="24"/>
        </w:rPr>
        <w:t>即逝世</w:t>
      </w:r>
      <w:r w:rsidR="0092342D" w:rsidRPr="00B31394">
        <w:rPr>
          <w:rFonts w:ascii="Times New Roman" w:eastAsia="宋体" w:hAnsi="Times New Roman" w:cs="宋体" w:hint="eastAsia"/>
          <w:sz w:val="24"/>
          <w:szCs w:val="24"/>
        </w:rPr>
        <w:t>后</w:t>
      </w:r>
      <w:r w:rsidRPr="00B31394">
        <w:rPr>
          <w:rFonts w:ascii="Times New Roman" w:eastAsia="宋体" w:hAnsi="Times New Roman" w:cs="宋体"/>
          <w:sz w:val="24"/>
          <w:szCs w:val="24"/>
        </w:rPr>
        <w:t>将自己</w:t>
      </w:r>
      <w:r w:rsidR="0092342D" w:rsidRPr="00B31394">
        <w:rPr>
          <w:rFonts w:ascii="Times New Roman" w:eastAsia="宋体" w:hAnsi="Times New Roman" w:cs="宋体" w:hint="eastAsia"/>
          <w:sz w:val="24"/>
          <w:szCs w:val="24"/>
        </w:rPr>
        <w:t>最后的</w:t>
      </w:r>
      <w:r w:rsidRPr="00B31394">
        <w:rPr>
          <w:rFonts w:ascii="Times New Roman" w:eastAsia="宋体" w:hAnsi="Times New Roman" w:cs="宋体"/>
          <w:sz w:val="24"/>
          <w:szCs w:val="24"/>
        </w:rPr>
        <w:t>肉体奉献给天葬台上</w:t>
      </w:r>
      <w:r w:rsidR="005B0B32" w:rsidRPr="00B31394">
        <w:rPr>
          <w:rFonts w:ascii="Times New Roman" w:eastAsia="宋体" w:hAnsi="Times New Roman" w:cs="宋体" w:hint="eastAsia"/>
          <w:sz w:val="24"/>
          <w:szCs w:val="24"/>
        </w:rPr>
        <w:t>的</w:t>
      </w:r>
      <w:r w:rsidRPr="00B31394">
        <w:rPr>
          <w:rFonts w:ascii="Times New Roman" w:eastAsia="宋体" w:hAnsi="Times New Roman" w:cs="宋体"/>
          <w:sz w:val="24"/>
          <w:szCs w:val="24"/>
        </w:rPr>
        <w:t>秃鹫和</w:t>
      </w:r>
      <w:r w:rsidRPr="00B31394">
        <w:rPr>
          <w:rFonts w:ascii="Times New Roman" w:eastAsia="宋体" w:hAnsi="Times New Roman" w:cs="宋体" w:hint="eastAsia"/>
          <w:sz w:val="24"/>
          <w:szCs w:val="24"/>
        </w:rPr>
        <w:t>微生物</w:t>
      </w:r>
      <w:r w:rsidR="0092342D" w:rsidRPr="00B31394">
        <w:rPr>
          <w:rFonts w:ascii="Times New Roman" w:eastAsia="宋体" w:hAnsi="Times New Roman" w:cs="宋体" w:hint="eastAsia"/>
          <w:sz w:val="24"/>
          <w:szCs w:val="24"/>
        </w:rPr>
        <w:t>，</w:t>
      </w:r>
      <w:r w:rsidR="005B0B32" w:rsidRPr="00B31394">
        <w:rPr>
          <w:rFonts w:ascii="Times New Roman" w:eastAsia="宋体" w:hAnsi="Times New Roman" w:cs="宋体" w:hint="eastAsia"/>
          <w:sz w:val="24"/>
          <w:szCs w:val="24"/>
        </w:rPr>
        <w:t>以</w:t>
      </w:r>
      <w:r w:rsidR="0092342D" w:rsidRPr="00B31394">
        <w:rPr>
          <w:rFonts w:ascii="Times New Roman" w:eastAsia="宋体" w:hAnsi="Times New Roman" w:cs="宋体" w:hint="eastAsia"/>
          <w:sz w:val="24"/>
          <w:szCs w:val="24"/>
        </w:rPr>
        <w:t>达到教义中“生不带来、死不带去”的理念</w:t>
      </w:r>
      <w:r w:rsidR="008947E4">
        <w:rPr>
          <w:rFonts w:ascii="Times New Roman" w:eastAsia="宋体" w:hAnsi="Times New Roman" w:cs="宋体" w:hint="eastAsia"/>
          <w:sz w:val="24"/>
          <w:szCs w:val="24"/>
          <w:vertAlign w:val="superscript"/>
        </w:rPr>
        <w:t>[</w:t>
      </w:r>
      <w:r w:rsidR="007E2310" w:rsidRPr="00B31394">
        <w:rPr>
          <w:rFonts w:ascii="Times New Roman" w:eastAsia="宋体" w:hAnsi="Times New Roman" w:cs="宋体" w:hint="eastAsia"/>
          <w:sz w:val="24"/>
          <w:szCs w:val="24"/>
          <w:vertAlign w:val="superscript"/>
        </w:rPr>
        <w:t>6</w:t>
      </w:r>
      <w:r w:rsidR="0042075C" w:rsidRPr="00B31394">
        <w:rPr>
          <w:rFonts w:ascii="Times New Roman" w:eastAsia="宋体" w:hAnsi="Times New Roman" w:cs="宋体" w:hint="eastAsia"/>
          <w:sz w:val="24"/>
          <w:szCs w:val="24"/>
          <w:vertAlign w:val="superscript"/>
        </w:rPr>
        <w:t>]</w:t>
      </w:r>
      <w:r w:rsidR="0092342D" w:rsidRPr="00B31394">
        <w:rPr>
          <w:rFonts w:ascii="Times New Roman" w:eastAsia="宋体" w:hAnsi="Times New Roman" w:cs="宋体"/>
          <w:sz w:val="24"/>
          <w:szCs w:val="24"/>
        </w:rPr>
        <w:t>。</w:t>
      </w:r>
      <w:r w:rsidR="0092342D" w:rsidRPr="00B31394">
        <w:rPr>
          <w:rFonts w:ascii="Times New Roman" w:eastAsia="宋体" w:hAnsi="Times New Roman" w:cs="宋体" w:hint="eastAsia"/>
          <w:sz w:val="24"/>
          <w:szCs w:val="24"/>
        </w:rPr>
        <w:t>在</w:t>
      </w:r>
      <w:r w:rsidR="0092342D" w:rsidRPr="00B31394">
        <w:rPr>
          <w:rFonts w:ascii="Times New Roman" w:eastAsia="宋体" w:hAnsi="Times New Roman" w:cs="宋体"/>
          <w:sz w:val="24"/>
          <w:szCs w:val="24"/>
        </w:rPr>
        <w:t>藏</w:t>
      </w:r>
      <w:r w:rsidR="0092342D" w:rsidRPr="00B31394">
        <w:rPr>
          <w:rFonts w:ascii="Times New Roman" w:eastAsia="宋体" w:hAnsi="Times New Roman" w:cs="宋体" w:hint="eastAsia"/>
          <w:sz w:val="24"/>
          <w:szCs w:val="24"/>
        </w:rPr>
        <w:t>区</w:t>
      </w:r>
      <w:r w:rsidRPr="00B31394">
        <w:rPr>
          <w:rFonts w:ascii="Times New Roman" w:eastAsia="宋体" w:hAnsi="Times New Roman" w:cs="宋体"/>
          <w:sz w:val="24"/>
          <w:szCs w:val="24"/>
        </w:rPr>
        <w:t>向来对</w:t>
      </w:r>
      <w:hyperlink r:id="rId8" w:tgtFrame="_blank" w:history="1">
        <w:r w:rsidRPr="00B31394">
          <w:rPr>
            <w:rFonts w:ascii="Times New Roman" w:eastAsia="宋体" w:hAnsi="Times New Roman" w:cs="宋体"/>
            <w:sz w:val="24"/>
            <w:szCs w:val="24"/>
          </w:rPr>
          <w:t>兀鹫</w:t>
        </w:r>
      </w:hyperlink>
      <w:r w:rsidR="0092342D" w:rsidRPr="00B31394">
        <w:rPr>
          <w:rFonts w:ascii="Times New Roman" w:eastAsia="宋体" w:hAnsi="Times New Roman" w:cs="宋体" w:hint="eastAsia"/>
          <w:sz w:val="24"/>
          <w:szCs w:val="24"/>
        </w:rPr>
        <w:t>十分的</w:t>
      </w:r>
      <w:r w:rsidR="0092342D" w:rsidRPr="00B31394">
        <w:rPr>
          <w:rFonts w:ascii="Times New Roman" w:eastAsia="宋体" w:hAnsi="Times New Roman" w:cs="宋体"/>
          <w:sz w:val="24"/>
          <w:szCs w:val="24"/>
        </w:rPr>
        <w:t>敬仰，</w:t>
      </w:r>
      <w:r w:rsidR="005B0B32" w:rsidRPr="00B31394">
        <w:rPr>
          <w:rFonts w:ascii="Times New Roman" w:eastAsia="宋体" w:hAnsi="Times New Roman" w:cs="宋体" w:hint="eastAsia"/>
          <w:sz w:val="24"/>
          <w:szCs w:val="24"/>
        </w:rPr>
        <w:t>将其</w:t>
      </w:r>
      <w:r w:rsidR="0092342D" w:rsidRPr="00B31394">
        <w:rPr>
          <w:rFonts w:ascii="Times New Roman" w:eastAsia="宋体" w:hAnsi="Times New Roman" w:cs="宋体"/>
          <w:sz w:val="24"/>
          <w:szCs w:val="24"/>
        </w:rPr>
        <w:t>称</w:t>
      </w:r>
      <w:r w:rsidRPr="00B31394">
        <w:rPr>
          <w:rFonts w:ascii="Times New Roman" w:eastAsia="宋体" w:hAnsi="Times New Roman" w:cs="宋体"/>
          <w:sz w:val="24"/>
          <w:szCs w:val="24"/>
        </w:rPr>
        <w:t>为</w:t>
      </w:r>
      <w:r w:rsidR="00D850A2" w:rsidRPr="00B31394">
        <w:rPr>
          <w:rFonts w:ascii="Times New Roman" w:eastAsia="宋体" w:hAnsi="Times New Roman" w:cs="宋体" w:hint="eastAsia"/>
          <w:sz w:val="24"/>
          <w:szCs w:val="24"/>
        </w:rPr>
        <w:t>“</w:t>
      </w:r>
      <w:r w:rsidRPr="00B31394">
        <w:rPr>
          <w:rFonts w:ascii="Times New Roman" w:eastAsia="宋体" w:hAnsi="Times New Roman" w:cs="宋体"/>
          <w:sz w:val="24"/>
          <w:szCs w:val="24"/>
        </w:rPr>
        <w:t>神鸟</w:t>
      </w:r>
      <w:r w:rsidR="00D850A2" w:rsidRPr="00B31394">
        <w:rPr>
          <w:rFonts w:ascii="Times New Roman" w:eastAsia="宋体" w:hAnsi="Times New Roman" w:cs="宋体" w:hint="eastAsia"/>
          <w:sz w:val="24"/>
          <w:szCs w:val="24"/>
        </w:rPr>
        <w:t>”</w:t>
      </w:r>
      <w:r w:rsidR="005B0B32" w:rsidRPr="00B31394">
        <w:rPr>
          <w:rFonts w:ascii="Times New Roman" w:eastAsia="宋体" w:hAnsi="Times New Roman" w:cs="宋体" w:hint="eastAsia"/>
          <w:sz w:val="24"/>
          <w:szCs w:val="24"/>
        </w:rPr>
        <w:t>并</w:t>
      </w:r>
      <w:r w:rsidRPr="00B31394">
        <w:rPr>
          <w:rFonts w:ascii="Times New Roman" w:eastAsia="宋体" w:hAnsi="Times New Roman" w:cs="宋体"/>
          <w:sz w:val="24"/>
          <w:szCs w:val="24"/>
        </w:rPr>
        <w:t>严禁捕猎。把无用的尸体施舍给秃鹫，</w:t>
      </w:r>
      <w:r w:rsidR="005B0B32" w:rsidRPr="00B31394">
        <w:rPr>
          <w:rFonts w:ascii="Times New Roman" w:eastAsia="宋体" w:hAnsi="Times New Roman" w:cs="宋体" w:hint="eastAsia"/>
          <w:sz w:val="24"/>
          <w:szCs w:val="24"/>
        </w:rPr>
        <w:t>一方面，</w:t>
      </w:r>
      <w:r w:rsidR="007D06D9" w:rsidRPr="00B31394">
        <w:rPr>
          <w:rFonts w:ascii="Times New Roman" w:eastAsia="宋体" w:hAnsi="Times New Roman" w:cs="宋体" w:hint="eastAsia"/>
          <w:sz w:val="24"/>
          <w:szCs w:val="24"/>
        </w:rPr>
        <w:t>调</w:t>
      </w:r>
      <w:r w:rsidR="005B0B32" w:rsidRPr="00B31394">
        <w:rPr>
          <w:rFonts w:ascii="Times New Roman" w:eastAsia="宋体" w:hAnsi="Times New Roman" w:cs="宋体" w:hint="eastAsia"/>
          <w:sz w:val="24"/>
          <w:szCs w:val="24"/>
        </w:rPr>
        <w:t>节了</w:t>
      </w:r>
      <w:r w:rsidR="007D06D9" w:rsidRPr="00B31394">
        <w:rPr>
          <w:rFonts w:ascii="Times New Roman" w:eastAsia="宋体" w:hAnsi="Times New Roman" w:cs="宋体" w:hint="eastAsia"/>
          <w:sz w:val="24"/>
          <w:szCs w:val="24"/>
        </w:rPr>
        <w:t>自然界</w:t>
      </w:r>
      <w:r w:rsidR="005B0B32" w:rsidRPr="00B31394">
        <w:rPr>
          <w:rFonts w:ascii="Times New Roman" w:eastAsia="宋体" w:hAnsi="Times New Roman" w:cs="宋体" w:hint="eastAsia"/>
          <w:sz w:val="24"/>
          <w:szCs w:val="24"/>
        </w:rPr>
        <w:t>中</w:t>
      </w:r>
      <w:r w:rsidR="007D06D9" w:rsidRPr="00B31394">
        <w:rPr>
          <w:rFonts w:ascii="Times New Roman" w:eastAsia="宋体" w:hAnsi="Times New Roman" w:cs="宋体" w:hint="eastAsia"/>
          <w:sz w:val="24"/>
          <w:szCs w:val="24"/>
        </w:rPr>
        <w:t>种内种间竞争关系，</w:t>
      </w:r>
      <w:r w:rsidR="000500DF" w:rsidRPr="00B31394">
        <w:rPr>
          <w:rFonts w:ascii="Times New Roman" w:eastAsia="宋体" w:hAnsi="Times New Roman" w:cs="宋体" w:hint="eastAsia"/>
          <w:sz w:val="24"/>
          <w:szCs w:val="24"/>
        </w:rPr>
        <w:t>为</w:t>
      </w:r>
      <w:r w:rsidR="000500DF" w:rsidRPr="00B31394">
        <w:rPr>
          <w:rFonts w:ascii="Times New Roman" w:eastAsia="宋体" w:hAnsi="Times New Roman" w:cs="宋体"/>
          <w:sz w:val="24"/>
          <w:szCs w:val="24"/>
        </w:rPr>
        <w:t>其他</w:t>
      </w:r>
      <w:r w:rsidR="000500DF" w:rsidRPr="00B31394">
        <w:rPr>
          <w:rFonts w:ascii="Times New Roman" w:eastAsia="宋体" w:hAnsi="Times New Roman" w:cs="宋体" w:hint="eastAsia"/>
          <w:sz w:val="24"/>
          <w:szCs w:val="24"/>
        </w:rPr>
        <w:t>生物</w:t>
      </w:r>
      <w:r w:rsidR="005B0B32" w:rsidRPr="00B31394">
        <w:rPr>
          <w:rFonts w:ascii="Times New Roman" w:eastAsia="宋体" w:hAnsi="Times New Roman" w:cs="宋体" w:hint="eastAsia"/>
          <w:sz w:val="24"/>
          <w:szCs w:val="24"/>
        </w:rPr>
        <w:t>（如</w:t>
      </w:r>
      <w:r w:rsidR="005B0B32" w:rsidRPr="00B31394">
        <w:rPr>
          <w:rFonts w:ascii="Times New Roman" w:eastAsia="宋体" w:hAnsi="Times New Roman" w:cs="宋体"/>
          <w:sz w:val="24"/>
          <w:szCs w:val="24"/>
        </w:rPr>
        <w:t>小型兽类、</w:t>
      </w:r>
      <w:hyperlink r:id="rId9" w:tgtFrame="_blank" w:history="1">
        <w:r w:rsidR="005B0B32" w:rsidRPr="00B31394">
          <w:rPr>
            <w:rFonts w:ascii="Times New Roman" w:eastAsia="宋体" w:hAnsi="Times New Roman" w:cs="宋体"/>
            <w:sz w:val="24"/>
            <w:szCs w:val="24"/>
          </w:rPr>
          <w:t>两栖类</w:t>
        </w:r>
      </w:hyperlink>
      <w:r w:rsidR="005B0B32" w:rsidRPr="00B31394">
        <w:rPr>
          <w:rFonts w:ascii="Times New Roman" w:eastAsia="宋体" w:hAnsi="Times New Roman" w:cs="宋体"/>
          <w:sz w:val="24"/>
          <w:szCs w:val="24"/>
        </w:rPr>
        <w:t>、</w:t>
      </w:r>
      <w:hyperlink r:id="rId10" w:tgtFrame="_blank" w:history="1">
        <w:r w:rsidR="005B0B32" w:rsidRPr="00B31394">
          <w:rPr>
            <w:rFonts w:ascii="Times New Roman" w:eastAsia="宋体" w:hAnsi="Times New Roman" w:cs="宋体"/>
            <w:sz w:val="24"/>
            <w:szCs w:val="24"/>
          </w:rPr>
          <w:t>爬行类</w:t>
        </w:r>
      </w:hyperlink>
      <w:r w:rsidR="005B0B32" w:rsidRPr="00B31394">
        <w:rPr>
          <w:rFonts w:ascii="Times New Roman" w:eastAsia="宋体" w:hAnsi="Times New Roman" w:cs="宋体"/>
          <w:sz w:val="24"/>
          <w:szCs w:val="24"/>
        </w:rPr>
        <w:t>和</w:t>
      </w:r>
      <w:hyperlink r:id="rId11" w:tgtFrame="_blank" w:history="1">
        <w:r w:rsidR="005B0B32" w:rsidRPr="00B31394">
          <w:rPr>
            <w:rFonts w:ascii="Times New Roman" w:eastAsia="宋体" w:hAnsi="Times New Roman" w:cs="宋体"/>
            <w:sz w:val="24"/>
            <w:szCs w:val="24"/>
          </w:rPr>
          <w:t>鸟类</w:t>
        </w:r>
      </w:hyperlink>
      <w:r w:rsidR="005B0B32" w:rsidRPr="00B31394">
        <w:rPr>
          <w:rFonts w:ascii="Times New Roman" w:eastAsia="宋体" w:hAnsi="Times New Roman" w:hint="eastAsia"/>
          <w:sz w:val="24"/>
          <w:szCs w:val="24"/>
        </w:rPr>
        <w:t>等</w:t>
      </w:r>
      <w:r w:rsidR="005B0B32" w:rsidRPr="00B31394">
        <w:rPr>
          <w:rFonts w:ascii="Times New Roman" w:eastAsia="宋体" w:hAnsi="Times New Roman" w:cs="宋体" w:hint="eastAsia"/>
          <w:sz w:val="24"/>
          <w:szCs w:val="24"/>
        </w:rPr>
        <w:t>）</w:t>
      </w:r>
      <w:r w:rsidR="000500DF" w:rsidRPr="00B31394">
        <w:rPr>
          <w:rFonts w:ascii="Times New Roman" w:eastAsia="宋体" w:hAnsi="Times New Roman" w:cs="宋体" w:hint="eastAsia"/>
          <w:sz w:val="24"/>
          <w:szCs w:val="24"/>
        </w:rPr>
        <w:t>提供</w:t>
      </w:r>
      <w:r w:rsidR="000500DF" w:rsidRPr="00B31394">
        <w:rPr>
          <w:rFonts w:ascii="Times New Roman" w:eastAsia="宋体" w:hAnsi="Times New Roman" w:cs="宋体"/>
          <w:sz w:val="24"/>
          <w:szCs w:val="24"/>
        </w:rPr>
        <w:t>生存的机会</w:t>
      </w:r>
      <w:r w:rsidR="0092342D" w:rsidRPr="00B31394">
        <w:rPr>
          <w:rFonts w:ascii="Times New Roman" w:eastAsia="宋体" w:hAnsi="Times New Roman" w:cs="宋体" w:hint="eastAsia"/>
          <w:sz w:val="24"/>
          <w:szCs w:val="24"/>
        </w:rPr>
        <w:t>；另一方面，</w:t>
      </w:r>
      <w:r w:rsidR="0092342D" w:rsidRPr="00B31394">
        <w:rPr>
          <w:rFonts w:ascii="Times New Roman" w:eastAsia="宋体" w:hAnsi="Times New Roman" w:cs="宋体"/>
          <w:sz w:val="24"/>
          <w:szCs w:val="24"/>
        </w:rPr>
        <w:t>天葬</w:t>
      </w:r>
      <w:r w:rsidR="005B0B32" w:rsidRPr="00B31394">
        <w:rPr>
          <w:rFonts w:ascii="Times New Roman" w:eastAsia="宋体" w:hAnsi="Times New Roman" w:cs="宋体" w:hint="eastAsia"/>
          <w:sz w:val="24"/>
          <w:szCs w:val="24"/>
        </w:rPr>
        <w:t>十分环保</w:t>
      </w:r>
      <w:r w:rsidR="0092342D" w:rsidRPr="00B31394">
        <w:rPr>
          <w:rFonts w:ascii="Times New Roman" w:eastAsia="宋体" w:hAnsi="Times New Roman" w:cs="宋体" w:hint="eastAsia"/>
          <w:sz w:val="24"/>
          <w:szCs w:val="24"/>
        </w:rPr>
        <w:t>，无</w:t>
      </w:r>
      <w:r w:rsidRPr="00B31394">
        <w:rPr>
          <w:rFonts w:ascii="Times New Roman" w:eastAsia="宋体" w:hAnsi="Times New Roman" w:cs="宋体"/>
          <w:sz w:val="24"/>
          <w:szCs w:val="24"/>
        </w:rPr>
        <w:t>需</w:t>
      </w:r>
      <w:r w:rsidR="0092342D" w:rsidRPr="00B31394">
        <w:rPr>
          <w:rFonts w:ascii="Times New Roman" w:eastAsia="宋体" w:hAnsi="Times New Roman" w:cs="宋体"/>
          <w:sz w:val="24"/>
          <w:szCs w:val="24"/>
        </w:rPr>
        <w:t>财力去装殓，无须砍伐树木</w:t>
      </w:r>
      <w:r w:rsidRPr="00B31394">
        <w:rPr>
          <w:rFonts w:ascii="Times New Roman" w:eastAsia="宋体" w:hAnsi="Times New Roman" w:cs="宋体"/>
          <w:sz w:val="24"/>
          <w:szCs w:val="24"/>
        </w:rPr>
        <w:t>做棺</w:t>
      </w:r>
      <w:r w:rsidR="0092342D" w:rsidRPr="00B31394">
        <w:rPr>
          <w:rFonts w:ascii="Times New Roman" w:eastAsia="宋体" w:hAnsi="Times New Roman" w:cs="宋体"/>
          <w:sz w:val="24"/>
          <w:szCs w:val="24"/>
        </w:rPr>
        <w:t>木，不占用</w:t>
      </w:r>
      <w:r w:rsidR="0032526E" w:rsidRPr="00B31394">
        <w:rPr>
          <w:rFonts w:ascii="Times New Roman" w:eastAsia="宋体" w:hAnsi="Times New Roman" w:cs="宋体" w:hint="eastAsia"/>
          <w:sz w:val="24"/>
          <w:szCs w:val="24"/>
        </w:rPr>
        <w:t>一丝</w:t>
      </w:r>
      <w:r w:rsidR="0092342D" w:rsidRPr="00B31394">
        <w:rPr>
          <w:rFonts w:ascii="Times New Roman" w:eastAsia="宋体" w:hAnsi="Times New Roman" w:cs="宋体" w:hint="eastAsia"/>
          <w:sz w:val="24"/>
          <w:szCs w:val="24"/>
        </w:rPr>
        <w:t>地皮</w:t>
      </w:r>
      <w:r w:rsidRPr="00B31394">
        <w:rPr>
          <w:rFonts w:ascii="Times New Roman" w:eastAsia="宋体" w:hAnsi="Times New Roman" w:cs="宋体"/>
          <w:sz w:val="24"/>
          <w:szCs w:val="24"/>
        </w:rPr>
        <w:t>空间，从而</w:t>
      </w:r>
      <w:r w:rsidR="000500DF" w:rsidRPr="00B31394">
        <w:rPr>
          <w:rFonts w:ascii="Times New Roman" w:eastAsia="宋体" w:hAnsi="Times New Roman" w:cs="宋体" w:hint="eastAsia"/>
          <w:sz w:val="24"/>
          <w:szCs w:val="24"/>
        </w:rPr>
        <w:t>减</w:t>
      </w:r>
      <w:r w:rsidR="00984BCF" w:rsidRPr="00B31394">
        <w:rPr>
          <w:rFonts w:ascii="Times New Roman" w:eastAsia="宋体" w:hAnsi="Times New Roman" w:cs="宋体" w:hint="eastAsia"/>
          <w:sz w:val="24"/>
          <w:szCs w:val="24"/>
        </w:rPr>
        <w:t>少生物</w:t>
      </w:r>
      <w:r w:rsidR="0092342D" w:rsidRPr="00B31394">
        <w:rPr>
          <w:rFonts w:ascii="Times New Roman" w:eastAsia="宋体" w:hAnsi="Times New Roman" w:cs="宋体" w:hint="eastAsia"/>
          <w:sz w:val="24"/>
          <w:szCs w:val="24"/>
        </w:rPr>
        <w:t>和土地</w:t>
      </w:r>
      <w:r w:rsidR="000500DF" w:rsidRPr="00B31394">
        <w:rPr>
          <w:rFonts w:ascii="Times New Roman" w:eastAsia="宋体" w:hAnsi="Times New Roman" w:cs="宋体" w:hint="eastAsia"/>
          <w:sz w:val="24"/>
          <w:szCs w:val="24"/>
        </w:rPr>
        <w:t>资源的浪费</w:t>
      </w:r>
      <w:r w:rsidR="0032526E" w:rsidRPr="00B31394">
        <w:rPr>
          <w:rFonts w:ascii="Times New Roman" w:eastAsia="宋体" w:hAnsi="Times New Roman" w:cs="宋体" w:hint="eastAsia"/>
          <w:sz w:val="24"/>
          <w:szCs w:val="24"/>
        </w:rPr>
        <w:t>。天葬</w:t>
      </w:r>
      <w:r w:rsidRPr="00B31394">
        <w:rPr>
          <w:rFonts w:ascii="Times New Roman" w:eastAsia="宋体" w:hAnsi="Times New Roman" w:cs="宋体"/>
          <w:sz w:val="24"/>
          <w:szCs w:val="24"/>
        </w:rPr>
        <w:t>对大自然的</w:t>
      </w:r>
      <w:r w:rsidR="0032526E" w:rsidRPr="00B31394">
        <w:rPr>
          <w:rFonts w:ascii="Times New Roman" w:eastAsia="宋体" w:hAnsi="Times New Roman" w:cs="宋体" w:hint="eastAsia"/>
          <w:sz w:val="24"/>
          <w:szCs w:val="24"/>
        </w:rPr>
        <w:t>维护</w:t>
      </w:r>
      <w:r w:rsidR="0032526E" w:rsidRPr="00B31394">
        <w:rPr>
          <w:rFonts w:ascii="Times New Roman" w:eastAsia="宋体" w:hAnsi="Times New Roman" w:cs="宋体"/>
          <w:sz w:val="24"/>
          <w:szCs w:val="24"/>
        </w:rPr>
        <w:t>、尊重和奉献，</w:t>
      </w:r>
      <w:r w:rsidR="0032526E" w:rsidRPr="00B31394">
        <w:rPr>
          <w:rFonts w:ascii="Times New Roman" w:eastAsia="宋体" w:hAnsi="Times New Roman" w:cs="宋体" w:hint="eastAsia"/>
          <w:sz w:val="24"/>
          <w:szCs w:val="24"/>
        </w:rPr>
        <w:t>表现</w:t>
      </w:r>
      <w:r w:rsidRPr="00B31394">
        <w:rPr>
          <w:rFonts w:ascii="Times New Roman" w:eastAsia="宋体" w:hAnsi="Times New Roman" w:cs="宋体"/>
          <w:sz w:val="24"/>
          <w:szCs w:val="24"/>
        </w:rPr>
        <w:t>了藏族</w:t>
      </w:r>
      <w:r w:rsidR="0032526E" w:rsidRPr="00B31394">
        <w:rPr>
          <w:rFonts w:ascii="Times New Roman" w:eastAsia="宋体" w:hAnsi="Times New Roman" w:cs="宋体" w:hint="eastAsia"/>
          <w:sz w:val="24"/>
          <w:szCs w:val="24"/>
        </w:rPr>
        <w:t>先祖历代以来</w:t>
      </w:r>
      <w:r w:rsidRPr="00B31394">
        <w:rPr>
          <w:rFonts w:ascii="Times New Roman" w:eastAsia="宋体" w:hAnsi="Times New Roman" w:cs="宋体"/>
          <w:sz w:val="24"/>
          <w:szCs w:val="24"/>
        </w:rPr>
        <w:t>的生态观</w:t>
      </w:r>
      <w:r w:rsidR="007E2310" w:rsidRPr="00B31394">
        <w:rPr>
          <w:rFonts w:ascii="Times New Roman" w:eastAsia="宋体" w:hAnsi="Times New Roman" w:cs="宋体" w:hint="eastAsia"/>
          <w:sz w:val="24"/>
          <w:szCs w:val="24"/>
          <w:vertAlign w:val="superscript"/>
        </w:rPr>
        <w:t>[4</w:t>
      </w:r>
      <w:r w:rsidR="00073356" w:rsidRPr="00B31394">
        <w:rPr>
          <w:rFonts w:ascii="Times New Roman" w:eastAsia="宋体" w:hAnsi="Times New Roman" w:cs="宋体" w:hint="eastAsia"/>
          <w:sz w:val="24"/>
          <w:szCs w:val="24"/>
          <w:vertAlign w:val="superscript"/>
        </w:rPr>
        <w:t>]</w:t>
      </w:r>
      <w:r w:rsidRPr="00B31394">
        <w:rPr>
          <w:rFonts w:ascii="Times New Roman" w:eastAsia="宋体" w:hAnsi="Times New Roman" w:cs="宋体"/>
          <w:sz w:val="24"/>
          <w:szCs w:val="24"/>
        </w:rPr>
        <w:t>。</w:t>
      </w:r>
    </w:p>
    <w:p w:rsidR="006D39D3" w:rsidRDefault="00DA58B3"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2</w:t>
      </w:r>
      <w:r w:rsidRPr="00B31394">
        <w:rPr>
          <w:rFonts w:ascii="Times New Roman" w:eastAsia="宋体" w:hAnsi="Times New Roman" w:cs="宋体" w:hint="eastAsia"/>
          <w:b/>
          <w:bCs/>
          <w:sz w:val="28"/>
          <w:szCs w:val="28"/>
        </w:rPr>
        <w:t>．放生</w:t>
      </w:r>
    </w:p>
    <w:p w:rsidR="006D39D3" w:rsidRDefault="007F60CB" w:rsidP="001B53D7">
      <w:pPr>
        <w:widowControl w:val="0"/>
        <w:autoSpaceDE w:val="0"/>
        <w:autoSpaceDN w:val="0"/>
        <w:snapToGrid/>
        <w:spacing w:beforeLines="50" w:before="156" w:after="0" w:line="400" w:lineRule="exact"/>
        <w:ind w:firstLineChars="235" w:firstLine="564"/>
        <w:rPr>
          <w:rFonts w:ascii="Times New Roman" w:eastAsia="宋体" w:hAnsi="Times New Roman" w:cs="宋体"/>
          <w:sz w:val="24"/>
          <w:szCs w:val="24"/>
        </w:rPr>
      </w:pPr>
      <w:r w:rsidRPr="00B31394">
        <w:rPr>
          <w:rFonts w:ascii="Times New Roman" w:eastAsia="宋体" w:hAnsi="Times New Roman" w:cs="宋体"/>
          <w:sz w:val="24"/>
          <w:szCs w:val="24"/>
        </w:rPr>
        <w:t>藏传佛教</w:t>
      </w:r>
      <w:r w:rsidRPr="00B31394">
        <w:rPr>
          <w:rFonts w:ascii="Times New Roman" w:eastAsia="宋体" w:hAnsi="Times New Roman" w:cs="宋体" w:hint="eastAsia"/>
          <w:sz w:val="24"/>
          <w:szCs w:val="24"/>
        </w:rPr>
        <w:t>有着“</w:t>
      </w:r>
      <w:r w:rsidRPr="00B31394">
        <w:rPr>
          <w:rFonts w:ascii="Times New Roman" w:eastAsia="宋体" w:hAnsi="Times New Roman" w:cs="宋体"/>
          <w:sz w:val="24"/>
          <w:szCs w:val="24"/>
        </w:rPr>
        <w:t>万物有灵论</w:t>
      </w:r>
      <w:r w:rsidRPr="00B31394">
        <w:rPr>
          <w:rFonts w:ascii="Times New Roman" w:eastAsia="宋体" w:hAnsi="Times New Roman" w:cs="宋体" w:hint="eastAsia"/>
          <w:sz w:val="24"/>
          <w:szCs w:val="24"/>
        </w:rPr>
        <w:t>”</w:t>
      </w:r>
      <w:r w:rsidRPr="00B31394">
        <w:rPr>
          <w:rFonts w:ascii="Times New Roman" w:eastAsia="宋体" w:hAnsi="Times New Roman" w:cs="宋体"/>
          <w:sz w:val="24"/>
          <w:szCs w:val="24"/>
        </w:rPr>
        <w:t>的思想</w:t>
      </w:r>
      <w:r w:rsidRPr="00B31394">
        <w:rPr>
          <w:rFonts w:ascii="Times New Roman" w:eastAsia="宋体" w:hAnsi="Times New Roman" w:cs="宋体" w:hint="eastAsia"/>
          <w:sz w:val="24"/>
          <w:szCs w:val="24"/>
        </w:rPr>
        <w:t>体系</w:t>
      </w:r>
      <w:r w:rsidRPr="00B31394">
        <w:rPr>
          <w:rFonts w:ascii="Times New Roman" w:eastAsia="宋体" w:hAnsi="Times New Roman" w:cs="宋体"/>
          <w:sz w:val="24"/>
          <w:szCs w:val="24"/>
        </w:rPr>
        <w:t>，</w:t>
      </w:r>
      <w:r w:rsidRPr="00B31394">
        <w:rPr>
          <w:rFonts w:ascii="Times New Roman" w:eastAsia="宋体" w:hAnsi="Times New Roman" w:cs="宋体" w:hint="eastAsia"/>
          <w:sz w:val="24"/>
          <w:szCs w:val="24"/>
        </w:rPr>
        <w:t>万物生命通过转世的方式可以生生不息</w:t>
      </w:r>
      <w:r w:rsidRPr="00B31394">
        <w:rPr>
          <w:rFonts w:ascii="Times New Roman" w:eastAsia="宋体" w:hAnsi="Times New Roman" w:cs="宋体"/>
          <w:sz w:val="24"/>
          <w:szCs w:val="24"/>
        </w:rPr>
        <w:t>，</w:t>
      </w:r>
      <w:r w:rsidR="005B0B32" w:rsidRPr="00B31394">
        <w:rPr>
          <w:rFonts w:ascii="Times New Roman" w:eastAsia="宋体" w:hAnsi="Times New Roman" w:cs="宋体" w:hint="eastAsia"/>
          <w:sz w:val="24"/>
          <w:szCs w:val="24"/>
        </w:rPr>
        <w:t>遵循</w:t>
      </w:r>
      <w:r w:rsidR="002B7CF4" w:rsidRPr="00B31394">
        <w:rPr>
          <w:rFonts w:ascii="Times New Roman" w:eastAsia="宋体" w:hAnsi="Times New Roman" w:cs="宋体" w:hint="eastAsia"/>
          <w:sz w:val="24"/>
          <w:szCs w:val="24"/>
        </w:rPr>
        <w:t>“</w:t>
      </w:r>
      <w:r w:rsidRPr="00B31394">
        <w:rPr>
          <w:rFonts w:ascii="Times New Roman" w:eastAsia="宋体" w:hAnsi="Times New Roman" w:cs="宋体"/>
          <w:sz w:val="24"/>
          <w:szCs w:val="24"/>
        </w:rPr>
        <w:t>六道轮回</w:t>
      </w:r>
      <w:r w:rsidR="002B7CF4" w:rsidRPr="00B31394">
        <w:rPr>
          <w:rFonts w:ascii="Times New Roman" w:eastAsia="宋体" w:hAnsi="Times New Roman" w:cs="宋体" w:hint="eastAsia"/>
          <w:sz w:val="24"/>
          <w:szCs w:val="24"/>
        </w:rPr>
        <w:t>”</w:t>
      </w:r>
      <w:r w:rsidRPr="00B31394">
        <w:rPr>
          <w:rFonts w:ascii="Times New Roman" w:eastAsia="宋体" w:hAnsi="Times New Roman" w:cs="宋体"/>
          <w:sz w:val="24"/>
          <w:szCs w:val="24"/>
        </w:rPr>
        <w:t>、</w:t>
      </w:r>
      <w:r w:rsidR="002B7CF4" w:rsidRPr="00B31394">
        <w:rPr>
          <w:rFonts w:ascii="Times New Roman" w:eastAsia="宋体" w:hAnsi="Times New Roman" w:cs="宋体" w:hint="eastAsia"/>
          <w:sz w:val="24"/>
          <w:szCs w:val="24"/>
        </w:rPr>
        <w:t>“</w:t>
      </w:r>
      <w:r w:rsidRPr="00B31394">
        <w:rPr>
          <w:rFonts w:ascii="Times New Roman" w:eastAsia="宋体" w:hAnsi="Times New Roman" w:cs="宋体"/>
          <w:sz w:val="24"/>
          <w:szCs w:val="24"/>
        </w:rPr>
        <w:t>活佛转世</w:t>
      </w:r>
      <w:r w:rsidR="002B7CF4" w:rsidRPr="00B31394">
        <w:rPr>
          <w:rFonts w:ascii="Times New Roman" w:eastAsia="宋体" w:hAnsi="Times New Roman" w:cs="宋体" w:hint="eastAsia"/>
          <w:sz w:val="24"/>
          <w:szCs w:val="24"/>
        </w:rPr>
        <w:t>”</w:t>
      </w:r>
      <w:r w:rsidR="002B7CF4" w:rsidRPr="00B31394">
        <w:rPr>
          <w:rFonts w:ascii="Times New Roman" w:eastAsia="宋体" w:hAnsi="Times New Roman" w:cs="宋体"/>
          <w:sz w:val="24"/>
          <w:szCs w:val="24"/>
        </w:rPr>
        <w:t>等学说</w:t>
      </w:r>
      <w:r w:rsidR="00073356" w:rsidRPr="00B31394">
        <w:rPr>
          <w:rFonts w:ascii="Times New Roman" w:eastAsia="宋体" w:hAnsi="Times New Roman" w:cs="宋体" w:hint="eastAsia"/>
          <w:sz w:val="24"/>
          <w:szCs w:val="24"/>
          <w:vertAlign w:val="superscript"/>
        </w:rPr>
        <w:t>[5]</w:t>
      </w:r>
      <w:r w:rsidR="002B7CF4" w:rsidRPr="00B31394">
        <w:rPr>
          <w:rFonts w:ascii="Times New Roman" w:eastAsia="宋体" w:hAnsi="Times New Roman" w:cs="宋体" w:hint="eastAsia"/>
          <w:sz w:val="24"/>
          <w:szCs w:val="24"/>
        </w:rPr>
        <w:t>。</w:t>
      </w:r>
      <w:r w:rsidR="008838F8" w:rsidRPr="00B31394">
        <w:rPr>
          <w:rFonts w:ascii="Times New Roman" w:eastAsia="宋体" w:hAnsi="Times New Roman" w:cs="宋体" w:hint="eastAsia"/>
          <w:sz w:val="24"/>
          <w:szCs w:val="24"/>
        </w:rPr>
        <w:t>在这种人与自然</w:t>
      </w:r>
      <w:r w:rsidR="005410B9" w:rsidRPr="00B31394">
        <w:rPr>
          <w:rFonts w:ascii="Times New Roman" w:eastAsia="宋体" w:hAnsi="Times New Roman" w:cs="宋体" w:hint="eastAsia"/>
          <w:sz w:val="24"/>
          <w:szCs w:val="24"/>
        </w:rPr>
        <w:t>和谐相处的关系中，藏民</w:t>
      </w:r>
      <w:r w:rsidR="00047632" w:rsidRPr="00B31394">
        <w:rPr>
          <w:rFonts w:ascii="Times New Roman" w:eastAsia="宋体" w:hAnsi="Times New Roman" w:cs="宋体"/>
          <w:sz w:val="24"/>
          <w:szCs w:val="24"/>
        </w:rPr>
        <w:t>细心</w:t>
      </w:r>
      <w:r w:rsidR="00047632" w:rsidRPr="00B31394">
        <w:rPr>
          <w:rFonts w:ascii="Times New Roman" w:eastAsia="宋体" w:hAnsi="Times New Roman" w:cs="宋体" w:hint="eastAsia"/>
          <w:sz w:val="24"/>
          <w:szCs w:val="24"/>
        </w:rPr>
        <w:t>关照</w:t>
      </w:r>
      <w:r w:rsidR="005410B9" w:rsidRPr="00B31394">
        <w:rPr>
          <w:rFonts w:ascii="Times New Roman" w:eastAsia="宋体" w:hAnsi="Times New Roman" w:cs="宋体" w:hint="eastAsia"/>
          <w:sz w:val="24"/>
          <w:szCs w:val="24"/>
        </w:rPr>
        <w:t>和</w:t>
      </w:r>
      <w:r w:rsidR="008838F8" w:rsidRPr="00B31394">
        <w:rPr>
          <w:rFonts w:ascii="Times New Roman" w:eastAsia="宋体" w:hAnsi="Times New Roman" w:cs="宋体"/>
          <w:sz w:val="24"/>
          <w:szCs w:val="24"/>
        </w:rPr>
        <w:t>爱惜</w:t>
      </w:r>
      <w:r w:rsidR="005B0B32" w:rsidRPr="00B31394">
        <w:rPr>
          <w:rFonts w:ascii="Times New Roman" w:eastAsia="宋体" w:hAnsi="Times New Roman" w:cs="宋体" w:hint="eastAsia"/>
          <w:sz w:val="24"/>
          <w:szCs w:val="24"/>
        </w:rPr>
        <w:t>动</w:t>
      </w:r>
      <w:r w:rsidR="005B0B32" w:rsidRPr="00B31394">
        <w:rPr>
          <w:rFonts w:ascii="Times New Roman" w:eastAsia="宋体" w:hAnsi="Times New Roman" w:cs="宋体"/>
          <w:sz w:val="24"/>
          <w:szCs w:val="24"/>
        </w:rPr>
        <w:t>植物</w:t>
      </w:r>
      <w:r w:rsidR="00073356" w:rsidRPr="00B31394">
        <w:rPr>
          <w:rFonts w:ascii="Times New Roman" w:eastAsia="宋体" w:hAnsi="Times New Roman" w:cs="宋体" w:hint="eastAsia"/>
          <w:sz w:val="24"/>
          <w:szCs w:val="24"/>
          <w:vertAlign w:val="superscript"/>
        </w:rPr>
        <w:t>[7]</w:t>
      </w:r>
      <w:r w:rsidR="00974C19" w:rsidRPr="00B31394">
        <w:rPr>
          <w:rFonts w:ascii="Times New Roman" w:eastAsia="宋体" w:hAnsi="Times New Roman" w:cs="宋体" w:hint="eastAsia"/>
          <w:sz w:val="24"/>
          <w:szCs w:val="24"/>
        </w:rPr>
        <w:t>，</w:t>
      </w:r>
      <w:r w:rsidR="00047632" w:rsidRPr="00B31394">
        <w:rPr>
          <w:rFonts w:ascii="Times New Roman" w:eastAsia="宋体" w:hAnsi="Times New Roman" w:cs="宋体" w:hint="eastAsia"/>
          <w:sz w:val="24"/>
          <w:szCs w:val="24"/>
        </w:rPr>
        <w:t>此外</w:t>
      </w:r>
      <w:r w:rsidR="00047632" w:rsidRPr="00B31394">
        <w:rPr>
          <w:rFonts w:ascii="Times New Roman" w:eastAsia="宋体" w:hAnsi="Times New Roman" w:cs="宋体"/>
          <w:sz w:val="24"/>
          <w:szCs w:val="24"/>
        </w:rPr>
        <w:t>藏区寺院或</w:t>
      </w:r>
      <w:r w:rsidR="00047632" w:rsidRPr="00B31394">
        <w:rPr>
          <w:rFonts w:ascii="Times New Roman" w:eastAsia="宋体" w:hAnsi="Times New Roman" w:cs="宋体" w:hint="eastAsia"/>
          <w:sz w:val="24"/>
          <w:szCs w:val="24"/>
        </w:rPr>
        <w:t>佛</w:t>
      </w:r>
      <w:r w:rsidR="004414EA" w:rsidRPr="00B31394">
        <w:rPr>
          <w:rFonts w:ascii="Times New Roman" w:eastAsia="宋体" w:hAnsi="Times New Roman" w:cs="宋体"/>
          <w:sz w:val="24"/>
          <w:szCs w:val="24"/>
        </w:rPr>
        <w:t>塔周围</w:t>
      </w:r>
      <w:r w:rsidR="008838F8" w:rsidRPr="00B31394">
        <w:rPr>
          <w:rFonts w:ascii="Times New Roman" w:eastAsia="宋体" w:hAnsi="Times New Roman" w:cs="宋体"/>
          <w:sz w:val="24"/>
          <w:szCs w:val="24"/>
        </w:rPr>
        <w:t>山上的树林被称为</w:t>
      </w:r>
      <w:r w:rsidR="009D58E7" w:rsidRPr="00B31394">
        <w:rPr>
          <w:rFonts w:ascii="Times New Roman" w:eastAsia="宋体" w:hAnsi="Times New Roman" w:cs="宋体" w:hint="eastAsia"/>
          <w:sz w:val="24"/>
          <w:szCs w:val="24"/>
        </w:rPr>
        <w:t>“</w:t>
      </w:r>
      <w:r w:rsidR="008838F8" w:rsidRPr="00B31394">
        <w:rPr>
          <w:rFonts w:ascii="Times New Roman" w:eastAsia="宋体" w:hAnsi="Times New Roman" w:cs="宋体"/>
          <w:sz w:val="24"/>
          <w:szCs w:val="24"/>
        </w:rPr>
        <w:t>次塔拿</w:t>
      </w:r>
      <w:r w:rsidR="00073356" w:rsidRPr="00B31394">
        <w:rPr>
          <w:rFonts w:ascii="Times New Roman" w:eastAsia="宋体" w:hAnsi="Times New Roman" w:cs="宋体" w:hint="eastAsia"/>
          <w:sz w:val="24"/>
          <w:szCs w:val="24"/>
        </w:rPr>
        <w:t>”</w:t>
      </w:r>
      <w:r w:rsidR="00974C19" w:rsidRPr="00B31394">
        <w:rPr>
          <w:rFonts w:ascii="Times New Roman" w:eastAsia="宋体" w:hAnsi="Times New Roman" w:cs="宋体" w:hint="eastAsia"/>
          <w:sz w:val="24"/>
          <w:szCs w:val="24"/>
        </w:rPr>
        <w:t>并严加</w:t>
      </w:r>
      <w:r w:rsidR="00073356" w:rsidRPr="00B31394">
        <w:rPr>
          <w:rFonts w:ascii="Times New Roman" w:eastAsia="宋体" w:hAnsi="Times New Roman" w:cs="宋体" w:hint="eastAsia"/>
          <w:sz w:val="24"/>
          <w:szCs w:val="24"/>
        </w:rPr>
        <w:t>保护。常把被保护的古树</w:t>
      </w:r>
      <w:r w:rsidR="009D58E7" w:rsidRPr="00B31394">
        <w:rPr>
          <w:rFonts w:ascii="Times New Roman" w:eastAsia="宋体" w:hAnsi="Times New Roman" w:cs="宋体" w:hint="eastAsia"/>
          <w:sz w:val="24"/>
          <w:szCs w:val="24"/>
        </w:rPr>
        <w:t>和动物系上一撮白绵羊毛</w:t>
      </w:r>
      <w:r w:rsidR="008E0590" w:rsidRPr="00B31394">
        <w:rPr>
          <w:rFonts w:ascii="Times New Roman" w:eastAsia="宋体" w:hAnsi="Times New Roman" w:cs="宋体" w:hint="eastAsia"/>
          <w:sz w:val="24"/>
          <w:szCs w:val="24"/>
        </w:rPr>
        <w:t>或彩色的哈达作为标记</w:t>
      </w:r>
      <w:r w:rsidR="009D58E7" w:rsidRPr="00B31394">
        <w:rPr>
          <w:rFonts w:ascii="Times New Roman" w:eastAsia="宋体" w:hAnsi="Times New Roman" w:cs="宋体" w:hint="eastAsia"/>
          <w:sz w:val="24"/>
          <w:szCs w:val="24"/>
        </w:rPr>
        <w:t>进行放生。</w:t>
      </w:r>
    </w:p>
    <w:p w:rsidR="006D39D3" w:rsidRDefault="00BD25E8"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3</w:t>
      </w:r>
      <w:r w:rsidRPr="00B31394">
        <w:rPr>
          <w:rFonts w:ascii="Times New Roman" w:eastAsia="宋体" w:hAnsi="Times New Roman" w:cs="宋体" w:hint="eastAsia"/>
          <w:b/>
          <w:bCs/>
          <w:sz w:val="28"/>
          <w:szCs w:val="28"/>
        </w:rPr>
        <w:t>．</w:t>
      </w:r>
      <w:r w:rsidR="009D58E7" w:rsidRPr="00B31394">
        <w:rPr>
          <w:rFonts w:ascii="Times New Roman" w:eastAsia="宋体" w:hAnsi="Times New Roman" w:cs="宋体" w:hint="eastAsia"/>
          <w:b/>
          <w:bCs/>
          <w:sz w:val="28"/>
          <w:szCs w:val="28"/>
        </w:rPr>
        <w:t>低消费型的生活习俗与牛粪文化</w:t>
      </w:r>
    </w:p>
    <w:p w:rsidR="006D39D3" w:rsidRDefault="009D58E7" w:rsidP="001B53D7">
      <w:pPr>
        <w:widowControl w:val="0"/>
        <w:autoSpaceDE w:val="0"/>
        <w:autoSpaceDN w:val="0"/>
        <w:snapToGrid/>
        <w:spacing w:beforeLines="50" w:before="156" w:after="0" w:line="400" w:lineRule="exact"/>
        <w:ind w:firstLineChars="235" w:firstLine="564"/>
        <w:rPr>
          <w:rFonts w:ascii="Times New Roman" w:eastAsia="宋体" w:hAnsi="Times New Roman" w:cs="宋体"/>
          <w:sz w:val="24"/>
          <w:szCs w:val="24"/>
        </w:rPr>
      </w:pPr>
      <w:r w:rsidRPr="00B31394">
        <w:rPr>
          <w:rFonts w:ascii="Times New Roman" w:eastAsia="宋体" w:hAnsi="Times New Roman" w:cs="宋体" w:hint="eastAsia"/>
          <w:sz w:val="24"/>
          <w:szCs w:val="24"/>
        </w:rPr>
        <w:t>藏区较为恶劣的</w:t>
      </w:r>
      <w:r w:rsidR="00984BCF" w:rsidRPr="00B31394">
        <w:rPr>
          <w:rFonts w:ascii="Times New Roman" w:eastAsia="宋体" w:hAnsi="Times New Roman" w:cs="宋体" w:hint="eastAsia"/>
          <w:sz w:val="24"/>
          <w:szCs w:val="24"/>
        </w:rPr>
        <w:t>地理环境</w:t>
      </w:r>
      <w:r w:rsidRPr="00B31394">
        <w:rPr>
          <w:rFonts w:ascii="Times New Roman" w:eastAsia="宋体" w:hAnsi="Times New Roman" w:cs="宋体" w:hint="eastAsia"/>
          <w:sz w:val="24"/>
          <w:szCs w:val="24"/>
        </w:rPr>
        <w:t>形成了独特的生活习俗</w:t>
      </w:r>
      <w:r w:rsidR="00984BCF" w:rsidRPr="00B31394">
        <w:rPr>
          <w:rFonts w:ascii="Times New Roman" w:eastAsia="宋体" w:hAnsi="Times New Roman" w:cs="宋体" w:hint="eastAsia"/>
          <w:sz w:val="24"/>
          <w:szCs w:val="24"/>
        </w:rPr>
        <w:t>。一方面受自然环境及生产</w:t>
      </w:r>
      <w:r w:rsidR="00D027C5" w:rsidRPr="00B31394">
        <w:rPr>
          <w:rFonts w:ascii="Times New Roman" w:eastAsia="宋体" w:hAnsi="Times New Roman" w:cs="宋体" w:hint="eastAsia"/>
          <w:sz w:val="24"/>
          <w:szCs w:val="24"/>
        </w:rPr>
        <w:t>生活方式的影响，</w:t>
      </w:r>
      <w:r w:rsidR="00984BCF" w:rsidRPr="00B31394">
        <w:rPr>
          <w:rFonts w:ascii="Times New Roman" w:eastAsia="宋体" w:hAnsi="Times New Roman" w:cs="宋体" w:hint="eastAsia"/>
          <w:sz w:val="24"/>
          <w:szCs w:val="24"/>
        </w:rPr>
        <w:t>迫使藏民生活</w:t>
      </w:r>
      <w:r w:rsidR="00D027C5" w:rsidRPr="00B31394">
        <w:rPr>
          <w:rFonts w:ascii="Times New Roman" w:eastAsia="宋体" w:hAnsi="Times New Roman" w:cs="宋体" w:hint="eastAsia"/>
          <w:sz w:val="24"/>
          <w:szCs w:val="24"/>
        </w:rPr>
        <w:t>水平</w:t>
      </w:r>
      <w:r w:rsidR="00984BCF" w:rsidRPr="00B31394">
        <w:rPr>
          <w:rFonts w:ascii="Times New Roman" w:eastAsia="宋体" w:hAnsi="Times New Roman" w:cs="宋体" w:hint="eastAsia"/>
          <w:sz w:val="24"/>
          <w:szCs w:val="24"/>
        </w:rPr>
        <w:t>相对贫乏</w:t>
      </w:r>
      <w:r w:rsidR="00D027C5" w:rsidRPr="00B31394">
        <w:rPr>
          <w:rFonts w:ascii="Times New Roman" w:eastAsia="宋体" w:hAnsi="Times New Roman" w:cs="宋体" w:hint="eastAsia"/>
          <w:sz w:val="24"/>
          <w:szCs w:val="24"/>
        </w:rPr>
        <w:t>；</w:t>
      </w:r>
      <w:r w:rsidR="00984BCF" w:rsidRPr="00B31394">
        <w:rPr>
          <w:rFonts w:ascii="Times New Roman" w:eastAsia="宋体" w:hAnsi="Times New Roman" w:cs="宋体" w:hint="eastAsia"/>
          <w:sz w:val="24"/>
          <w:szCs w:val="24"/>
        </w:rPr>
        <w:t>另一方面藏传佛教教义中对</w:t>
      </w:r>
      <w:r w:rsidRPr="00B31394">
        <w:rPr>
          <w:rFonts w:ascii="Times New Roman" w:eastAsia="宋体" w:hAnsi="Times New Roman" w:cs="宋体" w:hint="eastAsia"/>
          <w:sz w:val="24"/>
          <w:szCs w:val="24"/>
        </w:rPr>
        <w:t>节俭</w:t>
      </w:r>
      <w:r w:rsidR="00984BCF" w:rsidRPr="00B31394">
        <w:rPr>
          <w:rFonts w:ascii="Times New Roman" w:eastAsia="宋体" w:hAnsi="Times New Roman" w:cs="宋体" w:hint="eastAsia"/>
          <w:sz w:val="24"/>
          <w:szCs w:val="24"/>
        </w:rPr>
        <w:t>生活的推崇</w:t>
      </w:r>
      <w:r w:rsidRPr="00B31394">
        <w:rPr>
          <w:rFonts w:ascii="Times New Roman" w:eastAsia="宋体" w:hAnsi="Times New Roman" w:cs="宋体" w:hint="eastAsia"/>
          <w:sz w:val="24"/>
          <w:szCs w:val="24"/>
        </w:rPr>
        <w:t>，</w:t>
      </w:r>
      <w:r w:rsidR="00D027C5" w:rsidRPr="00B31394">
        <w:rPr>
          <w:rFonts w:ascii="Times New Roman" w:eastAsia="宋体" w:hAnsi="Times New Roman" w:cs="宋体" w:hint="eastAsia"/>
          <w:sz w:val="24"/>
          <w:szCs w:val="24"/>
        </w:rPr>
        <w:t>使</w:t>
      </w:r>
      <w:r w:rsidR="005F5A7A" w:rsidRPr="00B31394">
        <w:rPr>
          <w:rFonts w:ascii="Times New Roman" w:eastAsia="宋体" w:hAnsi="Times New Roman" w:cs="宋体" w:hint="eastAsia"/>
          <w:sz w:val="24"/>
          <w:szCs w:val="24"/>
        </w:rPr>
        <w:t>藏</w:t>
      </w:r>
      <w:r w:rsidR="00D027C5" w:rsidRPr="00B31394">
        <w:rPr>
          <w:rFonts w:ascii="Times New Roman" w:eastAsia="宋体" w:hAnsi="Times New Roman" w:cs="宋体" w:hint="eastAsia"/>
          <w:sz w:val="24"/>
          <w:szCs w:val="24"/>
        </w:rPr>
        <w:t>民</w:t>
      </w:r>
      <w:r w:rsidR="005F5A7A" w:rsidRPr="00B31394">
        <w:rPr>
          <w:rFonts w:ascii="Times New Roman" w:eastAsia="宋体" w:hAnsi="Times New Roman" w:cs="宋体" w:hint="eastAsia"/>
          <w:sz w:val="24"/>
          <w:szCs w:val="24"/>
        </w:rPr>
        <w:t>甘心过贫苦的生活</w:t>
      </w:r>
      <w:r w:rsidR="005F5A7A" w:rsidRPr="00B31394">
        <w:rPr>
          <w:rFonts w:ascii="Times New Roman" w:eastAsia="宋体" w:hAnsi="Times New Roman" w:cs="宋体" w:hint="eastAsia"/>
          <w:sz w:val="24"/>
          <w:szCs w:val="24"/>
          <w:vertAlign w:val="superscript"/>
        </w:rPr>
        <w:t>[8]</w:t>
      </w:r>
      <w:r w:rsidR="005F5A7A" w:rsidRPr="00B31394">
        <w:rPr>
          <w:rFonts w:ascii="Times New Roman" w:eastAsia="宋体" w:hAnsi="Times New Roman" w:cs="宋体" w:hint="eastAsia"/>
          <w:sz w:val="24"/>
          <w:szCs w:val="24"/>
        </w:rPr>
        <w:t>。</w:t>
      </w:r>
      <w:r w:rsidR="00D027C5" w:rsidRPr="00B31394">
        <w:rPr>
          <w:rFonts w:ascii="Times New Roman" w:eastAsia="宋体" w:hAnsi="Times New Roman" w:cs="宋体" w:hint="eastAsia"/>
          <w:sz w:val="24"/>
          <w:szCs w:val="24"/>
        </w:rPr>
        <w:t>与</w:t>
      </w:r>
      <w:r w:rsidR="00984BCF" w:rsidRPr="00B31394">
        <w:rPr>
          <w:rFonts w:ascii="Times New Roman" w:eastAsia="宋体" w:hAnsi="Times New Roman" w:cs="宋体" w:hint="eastAsia"/>
          <w:sz w:val="24"/>
          <w:szCs w:val="24"/>
        </w:rPr>
        <w:t>藏</w:t>
      </w:r>
      <w:r w:rsidR="00266E0D" w:rsidRPr="00B31394">
        <w:rPr>
          <w:rFonts w:ascii="Times New Roman" w:eastAsia="宋体" w:hAnsi="Times New Roman" w:cs="宋体" w:hint="eastAsia"/>
          <w:sz w:val="24"/>
          <w:szCs w:val="24"/>
        </w:rPr>
        <w:t>区</w:t>
      </w:r>
      <w:r w:rsidR="00984BCF" w:rsidRPr="00B31394">
        <w:rPr>
          <w:rFonts w:ascii="Times New Roman" w:eastAsia="宋体" w:hAnsi="Times New Roman" w:cs="宋体" w:hint="eastAsia"/>
          <w:sz w:val="24"/>
          <w:szCs w:val="24"/>
        </w:rPr>
        <w:t>传统生产与生活方式相适应，藏民族</w:t>
      </w:r>
      <w:r w:rsidR="00266E0D" w:rsidRPr="00B31394">
        <w:rPr>
          <w:rFonts w:ascii="Times New Roman" w:eastAsia="宋体" w:hAnsi="Times New Roman" w:cs="宋体" w:hint="eastAsia"/>
          <w:sz w:val="24"/>
          <w:szCs w:val="24"/>
        </w:rPr>
        <w:t>日常生活中</w:t>
      </w:r>
      <w:r w:rsidR="00984BCF" w:rsidRPr="00B31394">
        <w:rPr>
          <w:rFonts w:ascii="Times New Roman" w:eastAsia="宋体" w:hAnsi="Times New Roman" w:cs="宋体" w:hint="eastAsia"/>
          <w:sz w:val="24"/>
          <w:szCs w:val="24"/>
        </w:rPr>
        <w:t>“牛羊粪”文化</w:t>
      </w:r>
      <w:r w:rsidR="00D027C5" w:rsidRPr="00B31394">
        <w:rPr>
          <w:rFonts w:ascii="Times New Roman" w:eastAsia="宋体" w:hAnsi="Times New Roman" w:cs="宋体" w:hint="eastAsia"/>
          <w:sz w:val="24"/>
          <w:szCs w:val="24"/>
        </w:rPr>
        <w:t>也</w:t>
      </w:r>
      <w:r w:rsidR="00984BCF" w:rsidRPr="00B31394">
        <w:rPr>
          <w:rFonts w:ascii="Times New Roman" w:eastAsia="宋体" w:hAnsi="Times New Roman" w:cs="宋体" w:hint="eastAsia"/>
          <w:sz w:val="24"/>
          <w:szCs w:val="24"/>
        </w:rPr>
        <w:t>极具特色。无论是牧区还是农区</w:t>
      </w:r>
      <w:r w:rsidR="00D027C5" w:rsidRPr="00B31394">
        <w:rPr>
          <w:rFonts w:ascii="Times New Roman" w:eastAsia="宋体" w:hAnsi="Times New Roman" w:cs="宋体" w:hint="eastAsia"/>
          <w:sz w:val="24"/>
          <w:szCs w:val="24"/>
        </w:rPr>
        <w:t>，</w:t>
      </w:r>
      <w:r w:rsidR="00984BCF" w:rsidRPr="00B31394">
        <w:rPr>
          <w:rFonts w:ascii="Times New Roman" w:eastAsia="宋体" w:hAnsi="Times New Roman" w:cs="宋体" w:hint="eastAsia"/>
          <w:sz w:val="24"/>
          <w:szCs w:val="24"/>
        </w:rPr>
        <w:t>人们都使用牛羊粪作为日常生活的主要燃料，烧完的灰撒到地里当肥料</w:t>
      </w:r>
      <w:r w:rsidR="00D027C5" w:rsidRPr="00B31394">
        <w:rPr>
          <w:rFonts w:ascii="Times New Roman" w:eastAsia="宋体" w:hAnsi="Times New Roman" w:cs="宋体" w:hint="eastAsia"/>
          <w:sz w:val="24"/>
          <w:szCs w:val="24"/>
        </w:rPr>
        <w:t>，</w:t>
      </w:r>
      <w:r w:rsidR="00984BCF" w:rsidRPr="00B31394">
        <w:rPr>
          <w:rFonts w:ascii="Times New Roman" w:eastAsia="宋体" w:hAnsi="Times New Roman" w:cs="宋体" w:hint="eastAsia"/>
          <w:sz w:val="24"/>
          <w:szCs w:val="24"/>
        </w:rPr>
        <w:t>对生物资源的利用达到了极致</w:t>
      </w:r>
      <w:r w:rsidR="005F5A7A" w:rsidRPr="00B31394">
        <w:rPr>
          <w:rFonts w:ascii="Times New Roman" w:eastAsia="宋体" w:hAnsi="Times New Roman" w:cs="宋体" w:hint="eastAsia"/>
          <w:sz w:val="24"/>
          <w:szCs w:val="24"/>
          <w:vertAlign w:val="superscript"/>
        </w:rPr>
        <w:t>[</w:t>
      </w:r>
      <w:r w:rsidR="007848CB" w:rsidRPr="00B31394">
        <w:rPr>
          <w:rFonts w:ascii="Times New Roman" w:eastAsia="宋体" w:hAnsi="Times New Roman" w:cs="宋体" w:hint="eastAsia"/>
          <w:sz w:val="24"/>
          <w:szCs w:val="24"/>
          <w:vertAlign w:val="superscript"/>
        </w:rPr>
        <w:t>8</w:t>
      </w:r>
      <w:r w:rsidR="00D76932" w:rsidRPr="00B31394">
        <w:rPr>
          <w:rFonts w:ascii="Times New Roman" w:eastAsia="宋体" w:hAnsi="Times New Roman" w:cs="宋体" w:hint="eastAsia"/>
          <w:sz w:val="24"/>
          <w:szCs w:val="24"/>
          <w:vertAlign w:val="superscript"/>
        </w:rPr>
        <w:t>,</w:t>
      </w:r>
      <w:r w:rsidR="005F5A7A" w:rsidRPr="00B31394">
        <w:rPr>
          <w:rFonts w:ascii="Times New Roman" w:eastAsia="宋体" w:hAnsi="Times New Roman" w:cs="宋体" w:hint="eastAsia"/>
          <w:sz w:val="24"/>
          <w:szCs w:val="24"/>
          <w:vertAlign w:val="superscript"/>
        </w:rPr>
        <w:t>9]</w:t>
      </w:r>
      <w:r w:rsidR="00984BCF" w:rsidRPr="00B31394">
        <w:rPr>
          <w:rFonts w:ascii="Times New Roman" w:eastAsia="宋体" w:hAnsi="Times New Roman" w:cs="宋体" w:hint="eastAsia"/>
          <w:sz w:val="24"/>
          <w:szCs w:val="24"/>
        </w:rPr>
        <w:t>。</w:t>
      </w:r>
    </w:p>
    <w:p w:rsidR="006D39D3" w:rsidRDefault="004B1815" w:rsidP="001B53D7">
      <w:pPr>
        <w:widowControl w:val="0"/>
        <w:autoSpaceDE w:val="0"/>
        <w:autoSpaceDN w:val="0"/>
        <w:snapToGrid/>
        <w:spacing w:beforeLines="50" w:before="156" w:after="0" w:line="400" w:lineRule="exact"/>
        <w:ind w:firstLineChars="235" w:firstLine="564"/>
        <w:rPr>
          <w:rFonts w:ascii="Times New Roman" w:eastAsia="宋体" w:hAnsi="Times New Roman" w:cs="宋体"/>
          <w:sz w:val="24"/>
          <w:szCs w:val="24"/>
        </w:rPr>
      </w:pPr>
      <w:r w:rsidRPr="00B31394">
        <w:rPr>
          <w:rFonts w:ascii="Times New Roman" w:eastAsia="宋体" w:hAnsi="Times New Roman" w:cs="宋体" w:hint="eastAsia"/>
          <w:sz w:val="24"/>
          <w:szCs w:val="24"/>
        </w:rPr>
        <w:t>藏区人们的生活需求简单、朴素、无强烈欲望之心</w:t>
      </w:r>
      <w:r w:rsidR="004C7D07" w:rsidRPr="00B31394">
        <w:rPr>
          <w:rFonts w:ascii="Times New Roman" w:eastAsia="宋体" w:hAnsi="Times New Roman" w:cs="宋体" w:hint="eastAsia"/>
          <w:sz w:val="24"/>
          <w:szCs w:val="24"/>
        </w:rPr>
        <w:t>，推崇勤俭节约，反对奢侈浪费，不追求世俗社会的物质利益，只追求精神上的依托。藏族人认为，大自然赐予或是人工培育的食物皆来之不易，不能丝毫浪费。</w:t>
      </w:r>
      <w:r w:rsidR="00A63DF7" w:rsidRPr="00B31394">
        <w:rPr>
          <w:rFonts w:ascii="Times New Roman" w:eastAsia="宋体" w:hAnsi="Times New Roman" w:cs="宋体" w:hint="eastAsia"/>
          <w:sz w:val="24"/>
          <w:szCs w:val="24"/>
        </w:rPr>
        <w:t>“一壶酥油茶、一壶青稞酒、一碗糌粑</w:t>
      </w:r>
      <w:r w:rsidR="00984BCF" w:rsidRPr="00B31394">
        <w:rPr>
          <w:rFonts w:ascii="Times New Roman" w:eastAsia="宋体" w:hAnsi="Times New Roman" w:cs="宋体" w:hint="eastAsia"/>
          <w:sz w:val="24"/>
          <w:szCs w:val="24"/>
        </w:rPr>
        <w:t>”</w:t>
      </w:r>
      <w:r w:rsidR="00D027C5" w:rsidRPr="00B31394">
        <w:rPr>
          <w:rFonts w:ascii="Times New Roman" w:eastAsia="宋体" w:hAnsi="Times New Roman" w:cs="宋体" w:hint="eastAsia"/>
          <w:sz w:val="24"/>
          <w:szCs w:val="24"/>
        </w:rPr>
        <w:t>即是藏民日常饮食的真实写照，只求满足基本的</w:t>
      </w:r>
      <w:r w:rsidR="00984BCF" w:rsidRPr="00B31394">
        <w:rPr>
          <w:rFonts w:ascii="Times New Roman" w:eastAsia="宋体" w:hAnsi="Times New Roman" w:cs="宋体" w:hint="eastAsia"/>
          <w:sz w:val="24"/>
          <w:szCs w:val="24"/>
        </w:rPr>
        <w:t>生存需要，</w:t>
      </w:r>
      <w:r w:rsidR="00984BCF" w:rsidRPr="00B31394">
        <w:rPr>
          <w:rFonts w:ascii="Times New Roman" w:eastAsia="宋体" w:hAnsi="Times New Roman" w:cs="宋体" w:hint="eastAsia"/>
          <w:sz w:val="24"/>
          <w:szCs w:val="24"/>
        </w:rPr>
        <w:lastRenderedPageBreak/>
        <w:t>是为</w:t>
      </w:r>
      <w:r w:rsidR="00D027C5" w:rsidRPr="00B31394">
        <w:rPr>
          <w:rFonts w:ascii="Times New Roman" w:eastAsia="宋体" w:hAnsi="Times New Roman" w:cs="宋体" w:hint="eastAsia"/>
          <w:sz w:val="24"/>
          <w:szCs w:val="24"/>
        </w:rPr>
        <w:t>“</w:t>
      </w:r>
      <w:r w:rsidR="00984BCF" w:rsidRPr="00B31394">
        <w:rPr>
          <w:rFonts w:ascii="Times New Roman" w:eastAsia="宋体" w:hAnsi="Times New Roman" w:cs="宋体" w:hint="eastAsia"/>
          <w:sz w:val="24"/>
          <w:szCs w:val="24"/>
        </w:rPr>
        <w:t>治饿</w:t>
      </w:r>
      <w:r w:rsidR="00D027C5" w:rsidRPr="00B31394">
        <w:rPr>
          <w:rFonts w:ascii="Times New Roman" w:eastAsia="宋体" w:hAnsi="Times New Roman" w:cs="宋体" w:hint="eastAsia"/>
          <w:sz w:val="24"/>
          <w:szCs w:val="24"/>
        </w:rPr>
        <w:t>”</w:t>
      </w:r>
      <w:r w:rsidR="00984BCF" w:rsidRPr="00B31394">
        <w:rPr>
          <w:rFonts w:ascii="Times New Roman" w:eastAsia="宋体" w:hAnsi="Times New Roman" w:cs="宋体" w:hint="eastAsia"/>
          <w:sz w:val="24"/>
          <w:szCs w:val="24"/>
        </w:rPr>
        <w:t>，</w:t>
      </w:r>
      <w:r w:rsidR="00D027C5" w:rsidRPr="00B31394">
        <w:rPr>
          <w:rFonts w:ascii="Times New Roman" w:eastAsia="宋体" w:hAnsi="Times New Roman" w:cs="宋体" w:hint="eastAsia"/>
          <w:sz w:val="24"/>
          <w:szCs w:val="24"/>
        </w:rPr>
        <w:t>与</w:t>
      </w:r>
      <w:r w:rsidR="00984BCF" w:rsidRPr="00B31394">
        <w:rPr>
          <w:rFonts w:ascii="Times New Roman" w:eastAsia="宋体" w:hAnsi="Times New Roman" w:cs="宋体" w:hint="eastAsia"/>
          <w:sz w:val="24"/>
          <w:szCs w:val="24"/>
        </w:rPr>
        <w:t>药品治病</w:t>
      </w:r>
      <w:r w:rsidR="00D027C5" w:rsidRPr="00B31394">
        <w:rPr>
          <w:rFonts w:ascii="Times New Roman" w:eastAsia="宋体" w:hAnsi="Times New Roman" w:cs="宋体" w:hint="eastAsia"/>
          <w:sz w:val="24"/>
          <w:szCs w:val="24"/>
        </w:rPr>
        <w:t>类似</w:t>
      </w:r>
      <w:r w:rsidR="00984BCF" w:rsidRPr="00B31394">
        <w:rPr>
          <w:rFonts w:ascii="Times New Roman" w:eastAsia="宋体" w:hAnsi="Times New Roman" w:cs="宋体" w:hint="eastAsia"/>
          <w:sz w:val="24"/>
          <w:szCs w:val="24"/>
        </w:rPr>
        <w:t>。一件藏袍</w:t>
      </w:r>
      <w:r w:rsidR="004C7D07" w:rsidRPr="00B31394">
        <w:rPr>
          <w:rFonts w:ascii="Times New Roman" w:eastAsia="宋体" w:hAnsi="Times New Roman" w:cs="宋体" w:hint="eastAsia"/>
          <w:sz w:val="24"/>
          <w:szCs w:val="24"/>
        </w:rPr>
        <w:t>，</w:t>
      </w:r>
      <w:r w:rsidR="00984BCF" w:rsidRPr="00B31394">
        <w:rPr>
          <w:rFonts w:ascii="Times New Roman" w:eastAsia="宋体" w:hAnsi="Times New Roman" w:cs="宋体" w:hint="eastAsia"/>
          <w:sz w:val="24"/>
          <w:szCs w:val="24"/>
        </w:rPr>
        <w:t>白天当衣服</w:t>
      </w:r>
      <w:r w:rsidR="004C7D07" w:rsidRPr="00B31394">
        <w:rPr>
          <w:rFonts w:ascii="Times New Roman" w:eastAsia="宋体" w:hAnsi="Times New Roman" w:cs="宋体" w:hint="eastAsia"/>
          <w:sz w:val="24"/>
          <w:szCs w:val="24"/>
        </w:rPr>
        <w:t>穿</w:t>
      </w:r>
      <w:r w:rsidR="00984BCF" w:rsidRPr="00B31394">
        <w:rPr>
          <w:rFonts w:ascii="Times New Roman" w:eastAsia="宋体" w:hAnsi="Times New Roman" w:cs="宋体" w:hint="eastAsia"/>
          <w:sz w:val="24"/>
          <w:szCs w:val="24"/>
        </w:rPr>
        <w:t>、晚上当被盖</w:t>
      </w:r>
      <w:r w:rsidR="00D76932" w:rsidRPr="00B31394">
        <w:rPr>
          <w:rFonts w:ascii="Times New Roman" w:eastAsia="宋体" w:hAnsi="Times New Roman" w:cs="宋体" w:hint="eastAsia"/>
          <w:sz w:val="24"/>
          <w:szCs w:val="24"/>
          <w:vertAlign w:val="superscript"/>
        </w:rPr>
        <w:t>[9]</w:t>
      </w:r>
      <w:r w:rsidR="00984BCF" w:rsidRPr="00B31394">
        <w:rPr>
          <w:rFonts w:ascii="Times New Roman" w:eastAsia="宋体" w:hAnsi="Times New Roman" w:cs="宋体" w:hint="eastAsia"/>
          <w:sz w:val="24"/>
          <w:szCs w:val="24"/>
        </w:rPr>
        <w:t>。这种淡化物质财富的精神，导致自然生态资源尚未大规模的开发，</w:t>
      </w:r>
      <w:ins w:id="85" w:author="Alex" w:date="2015-10-29T20:47:00Z">
        <w:r w:rsidR="001243F0">
          <w:rPr>
            <w:rFonts w:ascii="Times New Roman" w:eastAsia="宋体" w:hAnsi="Times New Roman" w:cs="宋体" w:hint="eastAsia"/>
            <w:sz w:val="24"/>
            <w:szCs w:val="24"/>
          </w:rPr>
          <w:t>保护了</w:t>
        </w:r>
        <w:r w:rsidR="001243F0">
          <w:rPr>
            <w:rFonts w:ascii="Times New Roman" w:eastAsia="宋体" w:hAnsi="Times New Roman" w:cs="宋体"/>
            <w:sz w:val="24"/>
            <w:szCs w:val="24"/>
          </w:rPr>
          <w:t>当地原有的生态环境，</w:t>
        </w:r>
      </w:ins>
      <w:r w:rsidR="00984BCF" w:rsidRPr="00B31394">
        <w:rPr>
          <w:rFonts w:ascii="Times New Roman" w:eastAsia="宋体" w:hAnsi="Times New Roman" w:cs="宋体" w:hint="eastAsia"/>
          <w:sz w:val="24"/>
          <w:szCs w:val="24"/>
        </w:rPr>
        <w:t>确保了人与自然得以长期和谐相处</w:t>
      </w:r>
      <w:r w:rsidR="00D76932" w:rsidRPr="00B31394">
        <w:rPr>
          <w:rFonts w:ascii="Times New Roman" w:eastAsia="宋体" w:hAnsi="Times New Roman" w:cs="宋体" w:hint="eastAsia"/>
          <w:sz w:val="24"/>
          <w:szCs w:val="24"/>
          <w:vertAlign w:val="superscript"/>
        </w:rPr>
        <w:t>[10]</w:t>
      </w:r>
      <w:r w:rsidR="00984BCF" w:rsidRPr="00B31394">
        <w:rPr>
          <w:rFonts w:ascii="Times New Roman" w:eastAsia="宋体" w:hAnsi="Times New Roman" w:cs="宋体" w:hint="eastAsia"/>
          <w:sz w:val="24"/>
          <w:szCs w:val="24"/>
        </w:rPr>
        <w:t>。</w:t>
      </w:r>
    </w:p>
    <w:p w:rsidR="006D39D3" w:rsidRDefault="0093011A" w:rsidP="001B53D7">
      <w:pPr>
        <w:widowControl w:val="0"/>
        <w:autoSpaceDE w:val="0"/>
        <w:autoSpaceDN w:val="0"/>
        <w:snapToGrid/>
        <w:spacing w:beforeLines="100" w:before="312" w:afterLines="50" w:after="156" w:line="400" w:lineRule="exact"/>
        <w:rPr>
          <w:rFonts w:ascii="Times New Roman" w:eastAsia="宋体" w:hAnsi="Times New Roman" w:cs="宋体"/>
          <w:b/>
          <w:sz w:val="30"/>
          <w:szCs w:val="30"/>
        </w:rPr>
      </w:pPr>
      <w:r>
        <w:rPr>
          <w:rFonts w:ascii="Times New Roman" w:eastAsia="宋体" w:hAnsi="Times New Roman" w:cs="宋体" w:hint="eastAsia"/>
          <w:b/>
          <w:sz w:val="30"/>
          <w:szCs w:val="30"/>
        </w:rPr>
        <w:t>二</w:t>
      </w:r>
      <w:r w:rsidR="00564640" w:rsidRPr="00B31394">
        <w:rPr>
          <w:rFonts w:ascii="Times New Roman" w:eastAsia="宋体" w:hAnsi="Times New Roman" w:cs="宋体" w:hint="eastAsia"/>
          <w:b/>
          <w:sz w:val="30"/>
          <w:szCs w:val="30"/>
        </w:rPr>
        <w:t>、自然禁忌对生物多样、</w:t>
      </w:r>
      <w:r w:rsidR="009D58E7" w:rsidRPr="00B31394">
        <w:rPr>
          <w:rFonts w:ascii="Times New Roman" w:eastAsia="宋体" w:hAnsi="Times New Roman" w:cs="宋体" w:hint="eastAsia"/>
          <w:b/>
          <w:sz w:val="30"/>
          <w:szCs w:val="30"/>
        </w:rPr>
        <w:t>生态保护的意义</w:t>
      </w:r>
    </w:p>
    <w:p w:rsidR="006D39D3" w:rsidRDefault="00071E1C" w:rsidP="001B53D7">
      <w:pPr>
        <w:widowControl w:val="0"/>
        <w:autoSpaceDE w:val="0"/>
        <w:autoSpaceDN w:val="0"/>
        <w:snapToGrid/>
        <w:spacing w:beforeLines="50" w:before="156" w:after="0" w:line="400" w:lineRule="exact"/>
        <w:ind w:firstLineChars="236" w:firstLine="566"/>
        <w:rPr>
          <w:rFonts w:ascii="Times New Roman" w:eastAsia="宋体" w:hAnsi="Times New Roman" w:cs="宋体"/>
          <w:sz w:val="24"/>
          <w:szCs w:val="24"/>
        </w:rPr>
      </w:pPr>
      <w:r w:rsidRPr="00B31394">
        <w:rPr>
          <w:rFonts w:ascii="Times New Roman" w:eastAsia="宋体" w:hAnsi="Times New Roman" w:cs="宋体" w:hint="eastAsia"/>
          <w:sz w:val="24"/>
          <w:szCs w:val="24"/>
        </w:rPr>
        <w:t>藏族</w:t>
      </w:r>
      <w:r w:rsidR="00564640" w:rsidRPr="00B31394">
        <w:rPr>
          <w:rFonts w:ascii="Times New Roman" w:eastAsia="宋体" w:hAnsi="Times New Roman" w:cs="宋体" w:hint="eastAsia"/>
          <w:sz w:val="24"/>
          <w:szCs w:val="24"/>
        </w:rPr>
        <w:t>人</w:t>
      </w:r>
      <w:r w:rsidRPr="00B31394">
        <w:rPr>
          <w:rFonts w:ascii="Times New Roman" w:eastAsia="宋体" w:hAnsi="Times New Roman" w:cs="宋体" w:hint="eastAsia"/>
          <w:sz w:val="24"/>
          <w:szCs w:val="24"/>
        </w:rPr>
        <w:t>认为</w:t>
      </w:r>
      <w:r w:rsidR="009D58E7" w:rsidRPr="00B31394">
        <w:rPr>
          <w:rFonts w:ascii="Times New Roman" w:eastAsia="宋体" w:hAnsi="Times New Roman" w:cs="宋体" w:hint="eastAsia"/>
          <w:sz w:val="24"/>
          <w:szCs w:val="24"/>
        </w:rPr>
        <w:t>风雨雷电、蝗虫鼠害、疫病等自然现象</w:t>
      </w:r>
      <w:r w:rsidR="004C7D07" w:rsidRPr="00B31394">
        <w:rPr>
          <w:rFonts w:ascii="Times New Roman" w:eastAsia="宋体" w:hAnsi="Times New Roman" w:cs="宋体" w:hint="eastAsia"/>
          <w:sz w:val="24"/>
          <w:szCs w:val="24"/>
        </w:rPr>
        <w:t>均</w:t>
      </w:r>
      <w:r w:rsidRPr="00B31394">
        <w:rPr>
          <w:rFonts w:ascii="Times New Roman" w:eastAsia="宋体" w:hAnsi="Times New Roman" w:cs="宋体" w:hint="eastAsia"/>
          <w:sz w:val="24"/>
          <w:szCs w:val="24"/>
        </w:rPr>
        <w:t>受</w:t>
      </w:r>
      <w:r w:rsidR="009D58E7" w:rsidRPr="00B31394">
        <w:rPr>
          <w:rFonts w:ascii="Times New Roman" w:eastAsia="宋体" w:hAnsi="Times New Roman" w:cs="宋体" w:hint="eastAsia"/>
          <w:sz w:val="24"/>
          <w:szCs w:val="24"/>
        </w:rPr>
        <w:t>超自然的神灵控制</w:t>
      </w:r>
      <w:r w:rsidRPr="00B31394">
        <w:rPr>
          <w:rFonts w:ascii="Times New Roman" w:eastAsia="宋体" w:hAnsi="Times New Roman" w:cs="宋体" w:hint="eastAsia"/>
          <w:sz w:val="24"/>
          <w:szCs w:val="24"/>
        </w:rPr>
        <w:t>，长期以来形成了诸多</w:t>
      </w:r>
      <w:r w:rsidR="009D58E7" w:rsidRPr="00B31394">
        <w:rPr>
          <w:rFonts w:ascii="Times New Roman" w:eastAsia="宋体" w:hAnsi="Times New Roman" w:cs="宋体" w:hint="eastAsia"/>
          <w:sz w:val="24"/>
          <w:szCs w:val="24"/>
        </w:rPr>
        <w:t>禁忌</w:t>
      </w:r>
      <w:r w:rsidR="004C7D07" w:rsidRPr="00B31394">
        <w:rPr>
          <w:rFonts w:ascii="Times New Roman" w:eastAsia="宋体" w:hAnsi="Times New Roman" w:cs="宋体" w:hint="eastAsia"/>
          <w:sz w:val="24"/>
          <w:szCs w:val="24"/>
        </w:rPr>
        <w:t>以</w:t>
      </w:r>
      <w:r w:rsidR="00564640" w:rsidRPr="00B31394">
        <w:rPr>
          <w:rFonts w:ascii="Times New Roman" w:eastAsia="宋体" w:hAnsi="Times New Roman" w:cs="宋体" w:hint="eastAsia"/>
          <w:sz w:val="24"/>
          <w:szCs w:val="24"/>
        </w:rPr>
        <w:t>顺从自然规律</w:t>
      </w:r>
      <w:r w:rsidR="000010D7" w:rsidRPr="00B31394">
        <w:rPr>
          <w:rFonts w:ascii="Times New Roman" w:eastAsia="宋体" w:hAnsi="Times New Roman" w:cs="宋体" w:hint="eastAsia"/>
          <w:sz w:val="24"/>
          <w:szCs w:val="24"/>
        </w:rPr>
        <w:t>。</w:t>
      </w:r>
      <w:r w:rsidR="009D58E7" w:rsidRPr="00B31394">
        <w:rPr>
          <w:rFonts w:ascii="Times New Roman" w:eastAsia="宋体" w:hAnsi="Times New Roman" w:cs="宋体" w:hint="eastAsia"/>
          <w:sz w:val="24"/>
          <w:szCs w:val="24"/>
        </w:rPr>
        <w:t>对自然的禁忌已涉及各个方面，包</w:t>
      </w:r>
      <w:r w:rsidR="004C7D07" w:rsidRPr="00B31394">
        <w:rPr>
          <w:rFonts w:ascii="Times New Roman" w:eastAsia="宋体" w:hAnsi="Times New Roman" w:cs="宋体" w:hint="eastAsia"/>
          <w:sz w:val="24"/>
          <w:szCs w:val="24"/>
        </w:rPr>
        <w:t>括</w:t>
      </w:r>
      <w:r w:rsidR="009D58E7" w:rsidRPr="00B31394">
        <w:rPr>
          <w:rFonts w:ascii="Times New Roman" w:eastAsia="宋体" w:hAnsi="Times New Roman" w:cs="宋体" w:hint="eastAsia"/>
          <w:sz w:val="24"/>
          <w:szCs w:val="24"/>
        </w:rPr>
        <w:t>对神山</w:t>
      </w:r>
      <w:r w:rsidR="00E67867" w:rsidRPr="00B31394">
        <w:rPr>
          <w:rFonts w:ascii="Times New Roman" w:eastAsia="宋体" w:hAnsi="Times New Roman" w:cs="宋体" w:hint="eastAsia"/>
          <w:sz w:val="24"/>
          <w:szCs w:val="24"/>
        </w:rPr>
        <w:t>神湖</w:t>
      </w:r>
      <w:r w:rsidR="000010D7" w:rsidRPr="00B31394">
        <w:rPr>
          <w:rFonts w:ascii="Times New Roman" w:eastAsia="宋体" w:hAnsi="Times New Roman" w:cs="宋体" w:hint="eastAsia"/>
          <w:sz w:val="24"/>
          <w:szCs w:val="24"/>
        </w:rPr>
        <w:t>的禁忌、</w:t>
      </w:r>
      <w:r w:rsidR="004C7D07" w:rsidRPr="00B31394">
        <w:rPr>
          <w:rFonts w:ascii="Times New Roman" w:eastAsia="宋体" w:hAnsi="Times New Roman" w:cs="宋体" w:hint="eastAsia"/>
          <w:sz w:val="24"/>
          <w:szCs w:val="24"/>
        </w:rPr>
        <w:t>对</w:t>
      </w:r>
      <w:r w:rsidR="000010D7" w:rsidRPr="00B31394">
        <w:rPr>
          <w:rFonts w:ascii="Times New Roman" w:eastAsia="宋体" w:hAnsi="Times New Roman" w:cs="宋体" w:hint="eastAsia"/>
          <w:sz w:val="24"/>
          <w:szCs w:val="24"/>
        </w:rPr>
        <w:t>土地的禁忌、</w:t>
      </w:r>
      <w:r w:rsidR="004C7D07" w:rsidRPr="00B31394">
        <w:rPr>
          <w:rFonts w:ascii="Times New Roman" w:eastAsia="宋体" w:hAnsi="Times New Roman" w:cs="宋体" w:hint="eastAsia"/>
          <w:sz w:val="24"/>
          <w:szCs w:val="24"/>
        </w:rPr>
        <w:t>对</w:t>
      </w:r>
      <w:r w:rsidR="00E67867" w:rsidRPr="00B31394">
        <w:rPr>
          <w:rFonts w:ascii="Times New Roman" w:eastAsia="宋体" w:hAnsi="Times New Roman" w:cs="宋体" w:hint="eastAsia"/>
          <w:sz w:val="24"/>
          <w:szCs w:val="24"/>
        </w:rPr>
        <w:t>飞禽走兽</w:t>
      </w:r>
      <w:r w:rsidR="000010D7" w:rsidRPr="00B31394">
        <w:rPr>
          <w:rFonts w:ascii="Times New Roman" w:eastAsia="宋体" w:hAnsi="Times New Roman" w:cs="宋体" w:hint="eastAsia"/>
          <w:sz w:val="24"/>
          <w:szCs w:val="24"/>
        </w:rPr>
        <w:t>的禁忌、</w:t>
      </w:r>
      <w:r w:rsidR="004C7D07" w:rsidRPr="00B31394">
        <w:rPr>
          <w:rFonts w:ascii="Times New Roman" w:eastAsia="宋体" w:hAnsi="Times New Roman" w:cs="宋体" w:hint="eastAsia"/>
          <w:sz w:val="24"/>
          <w:szCs w:val="24"/>
        </w:rPr>
        <w:t>对</w:t>
      </w:r>
      <w:r w:rsidR="00E67867" w:rsidRPr="00B31394">
        <w:rPr>
          <w:rFonts w:ascii="Times New Roman" w:eastAsia="宋体" w:hAnsi="Times New Roman" w:cs="宋体" w:hint="eastAsia"/>
          <w:sz w:val="24"/>
          <w:szCs w:val="24"/>
        </w:rPr>
        <w:t>饲养家畜的禁忌</w:t>
      </w:r>
      <w:r w:rsidR="009D58E7" w:rsidRPr="00B31394">
        <w:rPr>
          <w:rFonts w:ascii="Times New Roman" w:eastAsia="宋体" w:hAnsi="Times New Roman" w:cs="宋体" w:hint="eastAsia"/>
          <w:sz w:val="24"/>
          <w:szCs w:val="24"/>
        </w:rPr>
        <w:t>等</w:t>
      </w:r>
      <w:r w:rsidR="00672DE6" w:rsidRPr="00B31394">
        <w:rPr>
          <w:rFonts w:ascii="Times New Roman" w:eastAsia="宋体" w:hAnsi="Times New Roman" w:cs="宋体" w:hint="eastAsia"/>
          <w:sz w:val="24"/>
          <w:szCs w:val="24"/>
        </w:rPr>
        <w:t>，</w:t>
      </w:r>
      <w:r w:rsidR="004C7D07" w:rsidRPr="00B31394">
        <w:rPr>
          <w:rFonts w:ascii="Times New Roman" w:eastAsia="宋体" w:hAnsi="Times New Roman" w:cs="宋体" w:hint="eastAsia"/>
          <w:sz w:val="24"/>
          <w:szCs w:val="24"/>
        </w:rPr>
        <w:t>体现藏民</w:t>
      </w:r>
      <w:r w:rsidR="009D58E7" w:rsidRPr="00B31394">
        <w:rPr>
          <w:rFonts w:ascii="Times New Roman" w:eastAsia="宋体" w:hAnsi="Times New Roman" w:cs="宋体" w:hint="eastAsia"/>
          <w:sz w:val="24"/>
          <w:szCs w:val="24"/>
        </w:rPr>
        <w:t>对</w:t>
      </w:r>
      <w:r w:rsidR="00672DE6" w:rsidRPr="00B31394">
        <w:rPr>
          <w:rFonts w:ascii="Times New Roman" w:eastAsia="宋体" w:hAnsi="Times New Roman" w:cs="宋体" w:hint="eastAsia"/>
          <w:sz w:val="24"/>
          <w:szCs w:val="24"/>
        </w:rPr>
        <w:t>人与自然</w:t>
      </w:r>
      <w:r w:rsidR="009D58E7" w:rsidRPr="00B31394">
        <w:rPr>
          <w:rFonts w:ascii="Times New Roman" w:eastAsia="宋体" w:hAnsi="Times New Roman" w:cs="宋体" w:hint="eastAsia"/>
          <w:sz w:val="24"/>
          <w:szCs w:val="24"/>
        </w:rPr>
        <w:t>的理解与把握</w:t>
      </w:r>
      <w:r w:rsidR="00672DE6"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潜在的</w:t>
      </w:r>
      <w:r w:rsidR="009D58E7" w:rsidRPr="00B31394">
        <w:rPr>
          <w:rFonts w:ascii="Times New Roman" w:eastAsia="宋体" w:hAnsi="Times New Roman" w:cs="宋体" w:hint="eastAsia"/>
          <w:sz w:val="24"/>
          <w:szCs w:val="24"/>
        </w:rPr>
        <w:t>生态</w:t>
      </w:r>
      <w:r w:rsidRPr="00B31394">
        <w:rPr>
          <w:rFonts w:ascii="Times New Roman" w:eastAsia="宋体" w:hAnsi="Times New Roman" w:cs="宋体" w:hint="eastAsia"/>
          <w:sz w:val="24"/>
          <w:szCs w:val="24"/>
        </w:rPr>
        <w:t>伦理思想</w:t>
      </w:r>
      <w:r w:rsidR="009D58E7" w:rsidRPr="00B31394">
        <w:rPr>
          <w:rFonts w:ascii="Times New Roman" w:eastAsia="宋体" w:hAnsi="Times New Roman" w:cs="宋体" w:hint="eastAsia"/>
          <w:sz w:val="24"/>
          <w:szCs w:val="24"/>
        </w:rPr>
        <w:t>有利于更好地</w:t>
      </w:r>
      <w:r w:rsidR="00672DE6" w:rsidRPr="00B31394">
        <w:rPr>
          <w:rFonts w:ascii="Times New Roman" w:eastAsia="宋体" w:hAnsi="Times New Roman" w:cs="宋体" w:hint="eastAsia"/>
          <w:sz w:val="24"/>
          <w:szCs w:val="24"/>
        </w:rPr>
        <w:t>保护生态环境和生物</w:t>
      </w:r>
      <w:r w:rsidR="009D58E7" w:rsidRPr="00B31394">
        <w:rPr>
          <w:rFonts w:ascii="Times New Roman" w:eastAsia="宋体" w:hAnsi="Times New Roman" w:cs="宋体" w:hint="eastAsia"/>
          <w:sz w:val="24"/>
          <w:szCs w:val="24"/>
        </w:rPr>
        <w:t>多样性</w:t>
      </w:r>
      <w:r w:rsidR="002F0533" w:rsidRPr="00B31394">
        <w:rPr>
          <w:rFonts w:ascii="Times New Roman" w:eastAsia="宋体" w:hAnsi="Times New Roman" w:cs="宋体" w:hint="eastAsia"/>
          <w:sz w:val="24"/>
          <w:szCs w:val="24"/>
          <w:vertAlign w:val="superscript"/>
        </w:rPr>
        <w:t>[11]</w:t>
      </w:r>
      <w:r w:rsidR="009D58E7" w:rsidRPr="00B31394">
        <w:rPr>
          <w:rFonts w:ascii="Times New Roman" w:eastAsia="宋体" w:hAnsi="Times New Roman" w:cs="宋体" w:hint="eastAsia"/>
          <w:sz w:val="24"/>
          <w:szCs w:val="24"/>
        </w:rPr>
        <w:t>。</w:t>
      </w:r>
    </w:p>
    <w:p w:rsidR="006D39D3" w:rsidRDefault="004771EC"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 xml:space="preserve">1. </w:t>
      </w:r>
      <w:r w:rsidR="009D58E7" w:rsidRPr="00B31394">
        <w:rPr>
          <w:rFonts w:ascii="Times New Roman" w:eastAsia="宋体" w:hAnsi="Times New Roman" w:cs="宋体" w:hint="eastAsia"/>
          <w:b/>
          <w:bCs/>
          <w:sz w:val="28"/>
          <w:szCs w:val="28"/>
        </w:rPr>
        <w:t>对神山神水的禁忌</w:t>
      </w:r>
    </w:p>
    <w:p w:rsidR="006D39D3" w:rsidRDefault="009D58E7"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藏民</w:t>
      </w:r>
      <w:r w:rsidR="00672DE6" w:rsidRPr="00B31394">
        <w:rPr>
          <w:rFonts w:ascii="Times New Roman" w:eastAsia="宋体" w:hAnsi="Times New Roman" w:cs="宋体" w:hint="eastAsia"/>
          <w:sz w:val="24"/>
          <w:szCs w:val="24"/>
        </w:rPr>
        <w:t>十分</w:t>
      </w:r>
      <w:r w:rsidRPr="00B31394">
        <w:rPr>
          <w:rFonts w:ascii="Times New Roman" w:eastAsia="宋体" w:hAnsi="Times New Roman" w:cs="宋体"/>
          <w:sz w:val="24"/>
          <w:szCs w:val="24"/>
        </w:rPr>
        <w:t>忌讳</w:t>
      </w:r>
      <w:r w:rsidR="00672DE6" w:rsidRPr="00B31394">
        <w:rPr>
          <w:rFonts w:ascii="Times New Roman" w:eastAsia="宋体" w:hAnsi="Times New Roman" w:cs="宋体" w:hint="eastAsia"/>
          <w:sz w:val="24"/>
          <w:szCs w:val="24"/>
        </w:rPr>
        <w:t>在</w:t>
      </w:r>
      <w:r w:rsidR="00672DE6" w:rsidRPr="00B31394">
        <w:rPr>
          <w:rFonts w:ascii="Times New Roman" w:eastAsia="宋体" w:hAnsi="Times New Roman" w:cs="宋体"/>
          <w:sz w:val="24"/>
          <w:szCs w:val="24"/>
        </w:rPr>
        <w:t>神山上</w:t>
      </w:r>
      <w:r w:rsidRPr="00B31394">
        <w:rPr>
          <w:rFonts w:ascii="Times New Roman" w:eastAsia="宋体" w:hAnsi="Times New Roman" w:cs="宋体"/>
          <w:sz w:val="24"/>
          <w:szCs w:val="24"/>
        </w:rPr>
        <w:t>砍伐</w:t>
      </w:r>
      <w:r w:rsidR="003E64BF" w:rsidRPr="00B31394">
        <w:rPr>
          <w:rFonts w:ascii="Times New Roman" w:eastAsia="宋体" w:hAnsi="Times New Roman" w:cs="宋体"/>
          <w:sz w:val="24"/>
          <w:szCs w:val="24"/>
        </w:rPr>
        <w:t>各种古树</w:t>
      </w:r>
      <w:r w:rsidR="00672DE6" w:rsidRPr="00B31394">
        <w:rPr>
          <w:rFonts w:ascii="Times New Roman" w:eastAsia="宋体" w:hAnsi="Times New Roman" w:cs="宋体" w:hint="eastAsia"/>
          <w:sz w:val="24"/>
          <w:szCs w:val="24"/>
        </w:rPr>
        <w:t>和</w:t>
      </w:r>
      <w:r w:rsidR="00723342" w:rsidRPr="00B31394">
        <w:rPr>
          <w:rFonts w:ascii="Times New Roman" w:eastAsia="宋体" w:hAnsi="Times New Roman" w:cs="宋体" w:hint="eastAsia"/>
          <w:sz w:val="24"/>
          <w:szCs w:val="24"/>
        </w:rPr>
        <w:t>捕杀</w:t>
      </w:r>
      <w:r w:rsidR="00526041" w:rsidRPr="00B31394">
        <w:rPr>
          <w:rFonts w:ascii="Times New Roman" w:eastAsia="宋体" w:hAnsi="Times New Roman" w:cs="宋体" w:hint="eastAsia"/>
          <w:sz w:val="24"/>
          <w:szCs w:val="24"/>
        </w:rPr>
        <w:t>任何</w:t>
      </w:r>
      <w:r w:rsidRPr="00B31394">
        <w:rPr>
          <w:rFonts w:ascii="Times New Roman" w:eastAsia="宋体" w:hAnsi="Times New Roman" w:cs="宋体"/>
          <w:sz w:val="24"/>
          <w:szCs w:val="24"/>
        </w:rPr>
        <w:t>动物</w:t>
      </w:r>
      <w:r w:rsidR="00672DE6" w:rsidRPr="00B31394">
        <w:rPr>
          <w:rFonts w:ascii="Times New Roman" w:eastAsia="宋体" w:hAnsi="Times New Roman" w:cs="宋体" w:hint="eastAsia"/>
          <w:sz w:val="24"/>
          <w:szCs w:val="24"/>
        </w:rPr>
        <w:t>，</w:t>
      </w:r>
      <w:r w:rsidRPr="00B31394">
        <w:rPr>
          <w:rFonts w:ascii="Times New Roman" w:eastAsia="宋体" w:hAnsi="Times New Roman" w:cs="宋体"/>
          <w:sz w:val="24"/>
          <w:szCs w:val="24"/>
        </w:rPr>
        <w:t>认为古树是山神的栖居</w:t>
      </w:r>
      <w:r w:rsidR="00672DE6" w:rsidRPr="00B31394">
        <w:rPr>
          <w:rFonts w:ascii="Times New Roman" w:eastAsia="宋体" w:hAnsi="Times New Roman" w:cs="宋体" w:hint="eastAsia"/>
          <w:sz w:val="24"/>
          <w:szCs w:val="24"/>
        </w:rPr>
        <w:t>之所</w:t>
      </w:r>
      <w:r w:rsidRPr="00B31394">
        <w:rPr>
          <w:rFonts w:ascii="Times New Roman" w:eastAsia="宋体" w:hAnsi="Times New Roman" w:cs="宋体"/>
          <w:sz w:val="24"/>
          <w:szCs w:val="24"/>
        </w:rPr>
        <w:t>，各种动物</w:t>
      </w:r>
      <w:r w:rsidR="00672DE6" w:rsidRPr="00B31394">
        <w:rPr>
          <w:rFonts w:ascii="Times New Roman" w:eastAsia="宋体" w:hAnsi="Times New Roman" w:cs="宋体" w:hint="eastAsia"/>
          <w:sz w:val="24"/>
          <w:szCs w:val="24"/>
        </w:rPr>
        <w:t>则</w:t>
      </w:r>
      <w:r w:rsidRPr="00B31394">
        <w:rPr>
          <w:rFonts w:ascii="Times New Roman" w:eastAsia="宋体" w:hAnsi="Times New Roman" w:cs="宋体"/>
          <w:sz w:val="24"/>
          <w:szCs w:val="24"/>
        </w:rPr>
        <w:t>是山神的</w:t>
      </w:r>
      <w:r w:rsidR="00723342" w:rsidRPr="00B31394">
        <w:rPr>
          <w:rFonts w:ascii="Times New Roman" w:eastAsia="宋体" w:hAnsi="Times New Roman" w:cs="宋体" w:hint="eastAsia"/>
          <w:sz w:val="24"/>
          <w:szCs w:val="24"/>
        </w:rPr>
        <w:t>坐骑</w:t>
      </w:r>
      <w:r w:rsidR="00526041" w:rsidRPr="00B31394">
        <w:rPr>
          <w:rFonts w:ascii="Times New Roman" w:eastAsia="宋体" w:hAnsi="Times New Roman" w:cs="宋体" w:hint="eastAsia"/>
          <w:sz w:val="24"/>
          <w:szCs w:val="24"/>
        </w:rPr>
        <w:t>或</w:t>
      </w:r>
      <w:r w:rsidRPr="00B31394">
        <w:rPr>
          <w:rFonts w:ascii="Times New Roman" w:eastAsia="宋体" w:hAnsi="Times New Roman" w:cs="宋体" w:hint="eastAsia"/>
          <w:sz w:val="24"/>
          <w:szCs w:val="24"/>
        </w:rPr>
        <w:t>宠物</w:t>
      </w:r>
      <w:r w:rsidR="00526041" w:rsidRPr="00B31394">
        <w:rPr>
          <w:rFonts w:ascii="Times New Roman" w:eastAsia="宋体" w:hAnsi="Times New Roman" w:cs="宋体"/>
          <w:sz w:val="24"/>
          <w:szCs w:val="24"/>
        </w:rPr>
        <w:t>。</w:t>
      </w:r>
      <w:proofErr w:type="gramStart"/>
      <w:r w:rsidR="00526041" w:rsidRPr="00B31394">
        <w:rPr>
          <w:rFonts w:ascii="Times New Roman" w:eastAsia="宋体" w:hAnsi="Times New Roman" w:cs="宋体" w:hint="eastAsia"/>
          <w:sz w:val="24"/>
          <w:szCs w:val="24"/>
        </w:rPr>
        <w:t>若当地</w:t>
      </w:r>
      <w:proofErr w:type="gramEnd"/>
      <w:r w:rsidR="00526041" w:rsidRPr="00B31394">
        <w:rPr>
          <w:rFonts w:ascii="Times New Roman" w:eastAsia="宋体" w:hAnsi="Times New Roman" w:cs="宋体" w:hint="eastAsia"/>
          <w:sz w:val="24"/>
          <w:szCs w:val="24"/>
        </w:rPr>
        <w:t>居</w:t>
      </w:r>
      <w:r w:rsidR="00526041" w:rsidRPr="00B31394">
        <w:rPr>
          <w:rFonts w:ascii="Times New Roman" w:eastAsia="宋体" w:hAnsi="Times New Roman" w:cs="宋体"/>
          <w:sz w:val="24"/>
          <w:szCs w:val="24"/>
        </w:rPr>
        <w:t>民</w:t>
      </w:r>
      <w:r w:rsidR="00526041" w:rsidRPr="00B31394">
        <w:rPr>
          <w:rFonts w:ascii="Times New Roman" w:eastAsia="宋体" w:hAnsi="Times New Roman" w:cs="宋体" w:hint="eastAsia"/>
          <w:sz w:val="24"/>
          <w:szCs w:val="24"/>
        </w:rPr>
        <w:t>修建</w:t>
      </w:r>
      <w:r w:rsidRPr="00B31394">
        <w:rPr>
          <w:rFonts w:ascii="Times New Roman" w:eastAsia="宋体" w:hAnsi="Times New Roman" w:cs="宋体"/>
          <w:sz w:val="24"/>
          <w:szCs w:val="24"/>
        </w:rPr>
        <w:t>房</w:t>
      </w:r>
      <w:r w:rsidR="00526041" w:rsidRPr="00B31394">
        <w:rPr>
          <w:rFonts w:ascii="Times New Roman" w:eastAsia="宋体" w:hAnsi="Times New Roman" w:cs="宋体" w:hint="eastAsia"/>
          <w:sz w:val="24"/>
          <w:szCs w:val="24"/>
        </w:rPr>
        <w:t>子</w:t>
      </w:r>
      <w:r w:rsidR="00526041" w:rsidRPr="00B31394">
        <w:rPr>
          <w:rFonts w:ascii="Times New Roman" w:eastAsia="宋体" w:hAnsi="Times New Roman" w:cs="宋体"/>
          <w:sz w:val="24"/>
          <w:szCs w:val="24"/>
        </w:rPr>
        <w:t>或</w:t>
      </w:r>
      <w:r w:rsidR="00526041" w:rsidRPr="00B31394">
        <w:rPr>
          <w:rFonts w:ascii="Times New Roman" w:eastAsia="宋体" w:hAnsi="Times New Roman" w:cs="宋体" w:hint="eastAsia"/>
          <w:sz w:val="24"/>
          <w:szCs w:val="24"/>
        </w:rPr>
        <w:t>搭建</w:t>
      </w:r>
      <w:r w:rsidRPr="00B31394">
        <w:rPr>
          <w:rFonts w:ascii="Times New Roman" w:eastAsia="宋体" w:hAnsi="Times New Roman" w:cs="宋体"/>
          <w:sz w:val="24"/>
          <w:szCs w:val="24"/>
        </w:rPr>
        <w:t>牲畜棚圈</w:t>
      </w:r>
      <w:r w:rsidR="00672DE6" w:rsidRPr="00B31394">
        <w:rPr>
          <w:rFonts w:ascii="Times New Roman" w:eastAsia="宋体" w:hAnsi="Times New Roman" w:cs="宋体" w:hint="eastAsia"/>
          <w:sz w:val="24"/>
          <w:szCs w:val="24"/>
        </w:rPr>
        <w:t>需要</w:t>
      </w:r>
      <w:r w:rsidR="00526041" w:rsidRPr="00B31394">
        <w:rPr>
          <w:rFonts w:ascii="Times New Roman" w:eastAsia="宋体" w:hAnsi="Times New Roman" w:cs="宋体"/>
          <w:sz w:val="24"/>
          <w:szCs w:val="24"/>
        </w:rPr>
        <w:t>砍伐</w:t>
      </w:r>
      <w:r w:rsidRPr="00B31394">
        <w:rPr>
          <w:rFonts w:ascii="Times New Roman" w:eastAsia="宋体" w:hAnsi="Times New Roman" w:cs="宋体"/>
          <w:sz w:val="24"/>
          <w:szCs w:val="24"/>
        </w:rPr>
        <w:t>树</w:t>
      </w:r>
      <w:r w:rsidR="00526041" w:rsidRPr="00B31394">
        <w:rPr>
          <w:rFonts w:ascii="Times New Roman" w:eastAsia="宋体" w:hAnsi="Times New Roman" w:cs="宋体" w:hint="eastAsia"/>
          <w:sz w:val="24"/>
          <w:szCs w:val="24"/>
        </w:rPr>
        <w:t>木</w:t>
      </w:r>
      <w:r w:rsidRPr="00B31394">
        <w:rPr>
          <w:rFonts w:ascii="Times New Roman" w:eastAsia="宋体" w:hAnsi="Times New Roman" w:cs="宋体"/>
          <w:sz w:val="24"/>
          <w:szCs w:val="24"/>
        </w:rPr>
        <w:t>，</w:t>
      </w:r>
      <w:r w:rsidR="00526041" w:rsidRPr="00B31394">
        <w:rPr>
          <w:rFonts w:ascii="Times New Roman" w:eastAsia="宋体" w:hAnsi="Times New Roman" w:cs="宋体"/>
          <w:sz w:val="24"/>
          <w:szCs w:val="24"/>
        </w:rPr>
        <w:t>必须在砍伐之前</w:t>
      </w:r>
      <w:r w:rsidRPr="00B31394">
        <w:rPr>
          <w:rFonts w:ascii="Times New Roman" w:eastAsia="宋体" w:hAnsi="Times New Roman" w:cs="宋体"/>
          <w:sz w:val="24"/>
          <w:szCs w:val="24"/>
        </w:rPr>
        <w:t>先煨桑烟，</w:t>
      </w:r>
      <w:r w:rsidR="00526041" w:rsidRPr="00B31394">
        <w:rPr>
          <w:rFonts w:ascii="Times New Roman" w:eastAsia="宋体" w:hAnsi="Times New Roman" w:cs="宋体" w:hint="eastAsia"/>
          <w:sz w:val="24"/>
          <w:szCs w:val="24"/>
        </w:rPr>
        <w:t>祈求各山神的谅解</w:t>
      </w:r>
      <w:r w:rsidR="00526041" w:rsidRPr="00B31394">
        <w:rPr>
          <w:rFonts w:ascii="Times New Roman" w:eastAsia="宋体" w:hAnsi="Times New Roman" w:cs="宋体"/>
          <w:sz w:val="24"/>
          <w:szCs w:val="24"/>
        </w:rPr>
        <w:t>，</w:t>
      </w:r>
      <w:r w:rsidR="00526041" w:rsidRPr="00B31394">
        <w:rPr>
          <w:rFonts w:ascii="Times New Roman" w:eastAsia="宋体" w:hAnsi="Times New Roman" w:cs="宋体" w:hint="eastAsia"/>
          <w:sz w:val="24"/>
          <w:szCs w:val="24"/>
        </w:rPr>
        <w:t>并</w:t>
      </w:r>
      <w:r w:rsidR="00526041" w:rsidRPr="00B31394">
        <w:rPr>
          <w:rFonts w:ascii="Times New Roman" w:eastAsia="宋体" w:hAnsi="Times New Roman" w:cs="宋体"/>
          <w:sz w:val="24"/>
          <w:szCs w:val="24"/>
        </w:rPr>
        <w:t>诵经文</w:t>
      </w:r>
      <w:r w:rsidR="00672DE6" w:rsidRPr="00B31394">
        <w:rPr>
          <w:rFonts w:ascii="Times New Roman" w:eastAsia="宋体" w:hAnsi="Times New Roman" w:cs="宋体" w:hint="eastAsia"/>
          <w:sz w:val="24"/>
          <w:szCs w:val="24"/>
        </w:rPr>
        <w:t>以示忏悔</w:t>
      </w:r>
      <w:r w:rsidR="00925048" w:rsidRPr="00B31394">
        <w:rPr>
          <w:rFonts w:ascii="Times New Roman" w:eastAsia="宋体" w:hAnsi="Times New Roman" w:cs="宋体" w:hint="eastAsia"/>
          <w:sz w:val="24"/>
          <w:szCs w:val="24"/>
          <w:vertAlign w:val="superscript"/>
        </w:rPr>
        <w:t>[7]</w:t>
      </w:r>
      <w:r w:rsidR="00526041" w:rsidRPr="00B31394">
        <w:rPr>
          <w:rFonts w:ascii="Times New Roman" w:eastAsia="宋体" w:hAnsi="Times New Roman" w:cs="宋体" w:hint="eastAsia"/>
          <w:sz w:val="24"/>
          <w:szCs w:val="24"/>
        </w:rPr>
        <w:t>。</w:t>
      </w:r>
    </w:p>
    <w:p w:rsidR="006D39D3" w:rsidRDefault="00526041"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藏区严禁</w:t>
      </w:r>
      <w:r w:rsidR="00672DE6" w:rsidRPr="00B31394">
        <w:rPr>
          <w:rFonts w:ascii="Times New Roman" w:eastAsia="宋体" w:hAnsi="Times New Roman" w:cs="宋体" w:hint="eastAsia"/>
          <w:sz w:val="24"/>
          <w:szCs w:val="24"/>
        </w:rPr>
        <w:t>向神湖中投</w:t>
      </w:r>
      <w:r w:rsidR="00DF734F" w:rsidRPr="00B31394">
        <w:rPr>
          <w:rFonts w:ascii="Times New Roman" w:eastAsia="宋体" w:hAnsi="Times New Roman" w:cs="宋体" w:hint="eastAsia"/>
          <w:sz w:val="24"/>
          <w:szCs w:val="24"/>
        </w:rPr>
        <w:t>污秽之物</w:t>
      </w:r>
      <w:r w:rsidR="00672DE6" w:rsidRPr="00B31394">
        <w:rPr>
          <w:rFonts w:ascii="Times New Roman" w:eastAsia="宋体" w:hAnsi="Times New Roman" w:cs="宋体" w:hint="eastAsia"/>
          <w:sz w:val="24"/>
          <w:szCs w:val="24"/>
        </w:rPr>
        <w:t>、</w:t>
      </w:r>
      <w:r w:rsidR="00DF734F" w:rsidRPr="00B31394">
        <w:rPr>
          <w:rFonts w:ascii="Times New Roman" w:eastAsia="宋体" w:hAnsi="Times New Roman" w:cs="宋体" w:hint="eastAsia"/>
          <w:sz w:val="24"/>
          <w:szCs w:val="24"/>
        </w:rPr>
        <w:t>在</w:t>
      </w:r>
      <w:r w:rsidRPr="00B31394">
        <w:rPr>
          <w:rFonts w:ascii="Times New Roman" w:eastAsia="宋体" w:hAnsi="Times New Roman" w:cs="宋体" w:hint="eastAsia"/>
          <w:sz w:val="24"/>
          <w:szCs w:val="24"/>
        </w:rPr>
        <w:t>神湖边堆</w:t>
      </w:r>
      <w:r w:rsidR="00DF734F" w:rsidRPr="00B31394">
        <w:rPr>
          <w:rFonts w:ascii="Times New Roman" w:eastAsia="宋体" w:hAnsi="Times New Roman" w:cs="宋体" w:hint="eastAsia"/>
          <w:sz w:val="24"/>
          <w:szCs w:val="24"/>
        </w:rPr>
        <w:t>垃圾</w:t>
      </w:r>
      <w:r w:rsidR="009D58E7" w:rsidRPr="00B31394">
        <w:rPr>
          <w:rFonts w:ascii="Times New Roman" w:eastAsia="宋体" w:hAnsi="Times New Roman" w:cs="宋体" w:hint="eastAsia"/>
          <w:sz w:val="24"/>
          <w:szCs w:val="24"/>
        </w:rPr>
        <w:t>和大小便</w:t>
      </w:r>
      <w:r w:rsidR="00672DE6" w:rsidRPr="00B31394">
        <w:rPr>
          <w:rFonts w:ascii="Times New Roman" w:eastAsia="宋体" w:hAnsi="Times New Roman" w:cs="宋体" w:hint="eastAsia"/>
          <w:sz w:val="24"/>
          <w:szCs w:val="24"/>
        </w:rPr>
        <w:t>等</w:t>
      </w:r>
      <w:r w:rsidR="00A63DF7" w:rsidRPr="00B31394">
        <w:rPr>
          <w:rFonts w:ascii="Times New Roman" w:eastAsia="宋体" w:hAnsi="Times New Roman" w:cs="宋体" w:hint="eastAsia"/>
          <w:sz w:val="24"/>
          <w:szCs w:val="24"/>
        </w:rPr>
        <w:t>，</w:t>
      </w:r>
      <w:r w:rsidR="00DF734F" w:rsidRPr="00B31394">
        <w:rPr>
          <w:rFonts w:ascii="Times New Roman" w:eastAsia="宋体" w:hAnsi="Times New Roman" w:cs="宋体" w:hint="eastAsia"/>
          <w:sz w:val="24"/>
          <w:szCs w:val="24"/>
        </w:rPr>
        <w:t>忌讳捕捞鱼</w:t>
      </w:r>
      <w:r w:rsidR="009D58E7" w:rsidRPr="00B31394">
        <w:rPr>
          <w:rFonts w:ascii="Times New Roman" w:eastAsia="宋体" w:hAnsi="Times New Roman" w:cs="宋体"/>
          <w:sz w:val="24"/>
          <w:szCs w:val="24"/>
        </w:rPr>
        <w:t>、</w:t>
      </w:r>
      <w:r w:rsidR="00DF734F" w:rsidRPr="00B31394">
        <w:rPr>
          <w:rFonts w:ascii="Times New Roman" w:eastAsia="宋体" w:hAnsi="Times New Roman" w:cs="宋体" w:hint="eastAsia"/>
          <w:sz w:val="24"/>
          <w:szCs w:val="24"/>
        </w:rPr>
        <w:t>虾等水中动物</w:t>
      </w:r>
      <w:r w:rsidR="009D58E7" w:rsidRPr="00B31394">
        <w:rPr>
          <w:rFonts w:ascii="Times New Roman" w:eastAsia="宋体" w:hAnsi="Times New Roman" w:cs="宋体"/>
          <w:sz w:val="24"/>
          <w:szCs w:val="24"/>
        </w:rPr>
        <w:t>或</w:t>
      </w:r>
      <w:r w:rsidR="00DF734F" w:rsidRPr="00B31394">
        <w:rPr>
          <w:rFonts w:ascii="Times New Roman" w:eastAsia="宋体" w:hAnsi="Times New Roman" w:cs="宋体" w:hint="eastAsia"/>
          <w:sz w:val="24"/>
          <w:szCs w:val="24"/>
        </w:rPr>
        <w:t>捕</w:t>
      </w:r>
      <w:r w:rsidR="00672DE6" w:rsidRPr="00B31394">
        <w:rPr>
          <w:rFonts w:ascii="Times New Roman" w:eastAsia="宋体" w:hAnsi="Times New Roman" w:cs="宋体" w:hint="eastAsia"/>
          <w:sz w:val="24"/>
          <w:szCs w:val="24"/>
        </w:rPr>
        <w:t>捉</w:t>
      </w:r>
      <w:r w:rsidR="00672DE6" w:rsidRPr="00B31394">
        <w:rPr>
          <w:rFonts w:ascii="Times New Roman" w:eastAsia="宋体" w:hAnsi="Times New Roman" w:cs="宋体"/>
          <w:sz w:val="24"/>
          <w:szCs w:val="24"/>
        </w:rPr>
        <w:t>青蛙</w:t>
      </w:r>
      <w:r w:rsidR="00672DE6" w:rsidRPr="00B31394">
        <w:rPr>
          <w:rFonts w:ascii="Times New Roman" w:eastAsia="宋体" w:hAnsi="Times New Roman" w:cs="宋体" w:hint="eastAsia"/>
          <w:sz w:val="24"/>
          <w:szCs w:val="24"/>
        </w:rPr>
        <w:t>、</w:t>
      </w:r>
      <w:r w:rsidR="009D58E7" w:rsidRPr="00B31394">
        <w:rPr>
          <w:rFonts w:ascii="Times New Roman" w:eastAsia="宋体" w:hAnsi="Times New Roman" w:cs="宋体"/>
          <w:sz w:val="24"/>
          <w:szCs w:val="24"/>
        </w:rPr>
        <w:t>蛇等动物。</w:t>
      </w:r>
      <w:r w:rsidR="00DF734F" w:rsidRPr="00B31394">
        <w:rPr>
          <w:rFonts w:ascii="Times New Roman" w:eastAsia="宋体" w:hAnsi="Times New Roman" w:cs="宋体" w:hint="eastAsia"/>
          <w:sz w:val="24"/>
          <w:szCs w:val="24"/>
        </w:rPr>
        <w:t>藏民</w:t>
      </w:r>
      <w:r w:rsidR="00DF734F" w:rsidRPr="00B31394">
        <w:rPr>
          <w:rFonts w:ascii="Times New Roman" w:eastAsia="宋体" w:hAnsi="Times New Roman" w:cs="宋体"/>
          <w:sz w:val="24"/>
          <w:szCs w:val="24"/>
        </w:rPr>
        <w:t>认为这些动物</w:t>
      </w:r>
      <w:proofErr w:type="gramStart"/>
      <w:r w:rsidR="00DF734F" w:rsidRPr="00B31394">
        <w:rPr>
          <w:rFonts w:ascii="Times New Roman" w:eastAsia="宋体" w:hAnsi="Times New Roman" w:cs="宋体"/>
          <w:sz w:val="24"/>
          <w:szCs w:val="24"/>
        </w:rPr>
        <w:t>是</w:t>
      </w:r>
      <w:r w:rsidR="00DF734F" w:rsidRPr="00B31394">
        <w:rPr>
          <w:rFonts w:ascii="Times New Roman" w:eastAsia="宋体" w:hAnsi="Times New Roman" w:cs="宋体" w:hint="eastAsia"/>
          <w:sz w:val="24"/>
          <w:szCs w:val="24"/>
        </w:rPr>
        <w:t>湖神</w:t>
      </w:r>
      <w:r w:rsidR="009D58E7" w:rsidRPr="00B31394">
        <w:rPr>
          <w:rFonts w:ascii="Times New Roman" w:eastAsia="宋体" w:hAnsi="Times New Roman" w:cs="宋体"/>
          <w:sz w:val="24"/>
          <w:szCs w:val="24"/>
        </w:rPr>
        <w:t>的</w:t>
      </w:r>
      <w:proofErr w:type="gramEnd"/>
      <w:r w:rsidR="009D58E7" w:rsidRPr="00B31394">
        <w:rPr>
          <w:rFonts w:ascii="Times New Roman" w:eastAsia="宋体" w:hAnsi="Times New Roman" w:cs="宋体"/>
          <w:sz w:val="24"/>
          <w:szCs w:val="24"/>
        </w:rPr>
        <w:t>宠物</w:t>
      </w:r>
      <w:r w:rsidR="00DF734F" w:rsidRPr="00B31394">
        <w:rPr>
          <w:rFonts w:ascii="Times New Roman" w:eastAsia="宋体" w:hAnsi="Times New Roman" w:cs="宋体" w:hint="eastAsia"/>
          <w:sz w:val="24"/>
          <w:szCs w:val="24"/>
        </w:rPr>
        <w:t>或坐骑</w:t>
      </w:r>
      <w:r w:rsidR="00672DE6" w:rsidRPr="00B31394">
        <w:rPr>
          <w:rFonts w:ascii="Times New Roman" w:eastAsia="宋体" w:hAnsi="Times New Roman" w:cs="宋体" w:hint="eastAsia"/>
          <w:sz w:val="24"/>
          <w:szCs w:val="24"/>
        </w:rPr>
        <w:t>，</w:t>
      </w:r>
      <w:r w:rsidR="00DF734F" w:rsidRPr="00B31394">
        <w:rPr>
          <w:rFonts w:ascii="Times New Roman" w:eastAsia="宋体" w:hAnsi="Times New Roman" w:cs="宋体"/>
          <w:sz w:val="24"/>
          <w:szCs w:val="24"/>
        </w:rPr>
        <w:t>伤害</w:t>
      </w:r>
      <w:r w:rsidR="00DF734F" w:rsidRPr="00B31394">
        <w:rPr>
          <w:rFonts w:ascii="Times New Roman" w:eastAsia="宋体" w:hAnsi="Times New Roman" w:cs="宋体" w:hint="eastAsia"/>
          <w:sz w:val="24"/>
          <w:szCs w:val="24"/>
        </w:rPr>
        <w:t>他们</w:t>
      </w:r>
      <w:r w:rsidR="00672DE6" w:rsidRPr="00B31394">
        <w:rPr>
          <w:rFonts w:ascii="Times New Roman" w:eastAsia="宋体" w:hAnsi="Times New Roman" w:cs="宋体" w:hint="eastAsia"/>
          <w:sz w:val="24"/>
          <w:szCs w:val="24"/>
        </w:rPr>
        <w:t>会惹怒</w:t>
      </w:r>
      <w:r w:rsidR="00DF734F" w:rsidRPr="00B31394">
        <w:rPr>
          <w:rFonts w:ascii="Times New Roman" w:eastAsia="宋体" w:hAnsi="Times New Roman" w:cs="宋体" w:hint="eastAsia"/>
          <w:sz w:val="24"/>
          <w:szCs w:val="24"/>
        </w:rPr>
        <w:t>湖神</w:t>
      </w:r>
      <w:r w:rsidR="00672DE6" w:rsidRPr="00B31394">
        <w:rPr>
          <w:rFonts w:ascii="Times New Roman" w:eastAsia="宋体" w:hAnsi="Times New Roman" w:cs="宋体" w:hint="eastAsia"/>
          <w:sz w:val="24"/>
          <w:szCs w:val="24"/>
        </w:rPr>
        <w:t>，</w:t>
      </w:r>
      <w:r w:rsidR="009D58E7" w:rsidRPr="00B31394">
        <w:rPr>
          <w:rFonts w:ascii="Times New Roman" w:eastAsia="宋体" w:hAnsi="Times New Roman" w:cs="宋体" w:hint="eastAsia"/>
          <w:sz w:val="24"/>
          <w:szCs w:val="24"/>
        </w:rPr>
        <w:t>使人们染上</w:t>
      </w:r>
      <w:r w:rsidR="00672DE6" w:rsidRPr="00B31394">
        <w:rPr>
          <w:rFonts w:ascii="Times New Roman" w:eastAsia="宋体" w:hAnsi="Times New Roman" w:cs="宋体" w:hint="eastAsia"/>
          <w:sz w:val="24"/>
          <w:szCs w:val="24"/>
        </w:rPr>
        <w:t>各种</w:t>
      </w:r>
      <w:r w:rsidR="00DF734F" w:rsidRPr="00B31394">
        <w:rPr>
          <w:rFonts w:ascii="Times New Roman" w:eastAsia="宋体" w:hAnsi="Times New Roman" w:cs="宋体" w:hint="eastAsia"/>
          <w:sz w:val="24"/>
          <w:szCs w:val="24"/>
        </w:rPr>
        <w:t>怪病</w:t>
      </w:r>
      <w:r w:rsidR="009D58E7" w:rsidRPr="00B31394">
        <w:rPr>
          <w:rFonts w:ascii="Times New Roman" w:eastAsia="宋体" w:hAnsi="Times New Roman" w:cs="宋体" w:hint="eastAsia"/>
          <w:sz w:val="24"/>
          <w:szCs w:val="24"/>
        </w:rPr>
        <w:t>，如风湿、</w:t>
      </w:r>
      <w:proofErr w:type="gramStart"/>
      <w:r w:rsidR="009D58E7" w:rsidRPr="00B31394">
        <w:rPr>
          <w:rFonts w:ascii="Times New Roman" w:eastAsia="宋体" w:hAnsi="Times New Roman" w:cs="宋体" w:hint="eastAsia"/>
          <w:sz w:val="24"/>
          <w:szCs w:val="24"/>
        </w:rPr>
        <w:t>疫</w:t>
      </w:r>
      <w:proofErr w:type="gramEnd"/>
      <w:r w:rsidR="009D58E7" w:rsidRPr="00B31394">
        <w:rPr>
          <w:rFonts w:ascii="Times New Roman" w:eastAsia="宋体" w:hAnsi="Times New Roman" w:cs="宋体" w:hint="eastAsia"/>
          <w:sz w:val="24"/>
          <w:szCs w:val="24"/>
        </w:rPr>
        <w:t>疱、水痘等。</w:t>
      </w:r>
      <w:r w:rsidR="00672DE6" w:rsidRPr="00B31394">
        <w:rPr>
          <w:rFonts w:ascii="Times New Roman" w:eastAsia="宋体" w:hAnsi="Times New Roman" w:cs="宋体" w:hint="eastAsia"/>
          <w:sz w:val="24"/>
          <w:szCs w:val="24"/>
        </w:rPr>
        <w:t>若</w:t>
      </w:r>
      <w:r w:rsidR="009D58E7" w:rsidRPr="00B31394">
        <w:rPr>
          <w:rFonts w:ascii="Times New Roman" w:eastAsia="宋体" w:hAnsi="Times New Roman" w:cs="宋体" w:hint="eastAsia"/>
          <w:sz w:val="24"/>
          <w:szCs w:val="24"/>
        </w:rPr>
        <w:t>挖掘土地、破坏水源、</w:t>
      </w:r>
      <w:proofErr w:type="gramStart"/>
      <w:r w:rsidR="009D58E7" w:rsidRPr="00B31394">
        <w:rPr>
          <w:rFonts w:ascii="Times New Roman" w:eastAsia="宋体" w:hAnsi="Times New Roman" w:cs="宋体" w:hint="eastAsia"/>
          <w:sz w:val="24"/>
          <w:szCs w:val="24"/>
        </w:rPr>
        <w:t>污染泉</w:t>
      </w:r>
      <w:proofErr w:type="gramEnd"/>
      <w:r w:rsidR="009D58E7" w:rsidRPr="00B31394">
        <w:rPr>
          <w:rFonts w:ascii="Times New Roman" w:eastAsia="宋体" w:hAnsi="Times New Roman" w:cs="宋体" w:hint="eastAsia"/>
          <w:sz w:val="24"/>
          <w:szCs w:val="24"/>
        </w:rPr>
        <w:t>湖，</w:t>
      </w:r>
      <w:r w:rsidR="00672DE6" w:rsidRPr="00B31394">
        <w:rPr>
          <w:rFonts w:ascii="Times New Roman" w:eastAsia="宋体" w:hAnsi="Times New Roman" w:cs="宋体" w:hint="eastAsia"/>
          <w:sz w:val="24"/>
          <w:szCs w:val="24"/>
        </w:rPr>
        <w:t>会</w:t>
      </w:r>
      <w:r w:rsidR="009D58E7" w:rsidRPr="00B31394">
        <w:rPr>
          <w:rFonts w:ascii="Times New Roman" w:eastAsia="宋体" w:hAnsi="Times New Roman" w:cs="宋体" w:hint="eastAsia"/>
          <w:sz w:val="24"/>
          <w:szCs w:val="24"/>
        </w:rPr>
        <w:t>触犯龙神，</w:t>
      </w:r>
      <w:r w:rsidR="00672DE6" w:rsidRPr="00B31394">
        <w:rPr>
          <w:rFonts w:ascii="Times New Roman" w:eastAsia="宋体" w:hAnsi="Times New Roman" w:cs="宋体" w:hint="eastAsia"/>
          <w:sz w:val="24"/>
          <w:szCs w:val="24"/>
        </w:rPr>
        <w:t>受到</w:t>
      </w:r>
      <w:r w:rsidR="009D58E7" w:rsidRPr="00B31394">
        <w:rPr>
          <w:rFonts w:ascii="Times New Roman" w:eastAsia="宋体" w:hAnsi="Times New Roman" w:cs="宋体" w:hint="eastAsia"/>
          <w:sz w:val="24"/>
          <w:szCs w:val="24"/>
        </w:rPr>
        <w:t>久旱</w:t>
      </w:r>
      <w:proofErr w:type="gramStart"/>
      <w:r w:rsidR="009D58E7" w:rsidRPr="00B31394">
        <w:rPr>
          <w:rFonts w:ascii="Times New Roman" w:eastAsia="宋体" w:hAnsi="Times New Roman" w:cs="宋体" w:hint="eastAsia"/>
          <w:sz w:val="24"/>
          <w:szCs w:val="24"/>
        </w:rPr>
        <w:t>不</w:t>
      </w:r>
      <w:proofErr w:type="gramEnd"/>
      <w:r w:rsidR="009D58E7" w:rsidRPr="00B31394">
        <w:rPr>
          <w:rFonts w:ascii="Times New Roman" w:eastAsia="宋体" w:hAnsi="Times New Roman" w:cs="宋体" w:hint="eastAsia"/>
          <w:sz w:val="24"/>
          <w:szCs w:val="24"/>
        </w:rPr>
        <w:t>雨</w:t>
      </w:r>
      <w:r w:rsidR="00672DE6" w:rsidRPr="00B31394">
        <w:rPr>
          <w:rFonts w:ascii="Times New Roman" w:eastAsia="宋体" w:hAnsi="Times New Roman" w:cs="宋体" w:hint="eastAsia"/>
          <w:sz w:val="24"/>
          <w:szCs w:val="24"/>
        </w:rPr>
        <w:t>等</w:t>
      </w:r>
      <w:r w:rsidR="009D58E7" w:rsidRPr="00B31394">
        <w:rPr>
          <w:rFonts w:ascii="Times New Roman" w:eastAsia="宋体" w:hAnsi="Times New Roman" w:cs="宋体" w:hint="eastAsia"/>
          <w:sz w:val="24"/>
          <w:szCs w:val="24"/>
        </w:rPr>
        <w:t>惩罚</w:t>
      </w:r>
      <w:r w:rsidR="00925048" w:rsidRPr="00B31394">
        <w:rPr>
          <w:rFonts w:ascii="Times New Roman" w:eastAsia="宋体" w:hAnsi="Times New Roman" w:cs="宋体" w:hint="eastAsia"/>
          <w:sz w:val="24"/>
          <w:szCs w:val="24"/>
          <w:vertAlign w:val="superscript"/>
        </w:rPr>
        <w:t>[12,13]</w:t>
      </w:r>
      <w:r w:rsidR="009D58E7" w:rsidRPr="00B31394">
        <w:rPr>
          <w:rFonts w:ascii="Times New Roman" w:eastAsia="宋体" w:hAnsi="Times New Roman" w:cs="宋体" w:hint="eastAsia"/>
          <w:sz w:val="24"/>
          <w:szCs w:val="24"/>
        </w:rPr>
        <w:t>。</w:t>
      </w:r>
    </w:p>
    <w:p w:rsidR="006D39D3" w:rsidRDefault="009D58E7"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2</w:t>
      </w:r>
      <w:r w:rsidR="004771EC" w:rsidRPr="00B31394">
        <w:rPr>
          <w:rFonts w:ascii="Times New Roman" w:eastAsia="宋体" w:hAnsi="Times New Roman" w:cs="宋体" w:hint="eastAsia"/>
          <w:b/>
          <w:bCs/>
          <w:sz w:val="28"/>
          <w:szCs w:val="28"/>
        </w:rPr>
        <w:t xml:space="preserve">. </w:t>
      </w:r>
      <w:r w:rsidRPr="00B31394">
        <w:rPr>
          <w:rFonts w:ascii="Times New Roman" w:eastAsia="宋体" w:hAnsi="Times New Roman" w:cs="宋体" w:hint="eastAsia"/>
          <w:b/>
          <w:bCs/>
          <w:sz w:val="28"/>
          <w:szCs w:val="28"/>
        </w:rPr>
        <w:t>对动植物的禁忌</w:t>
      </w:r>
      <w:r w:rsidRPr="00B31394">
        <w:rPr>
          <w:rFonts w:ascii="Times New Roman" w:eastAsia="宋体" w:hAnsi="Times New Roman" w:cs="宋体" w:hint="eastAsia"/>
          <w:b/>
          <w:bCs/>
          <w:sz w:val="28"/>
          <w:szCs w:val="28"/>
        </w:rPr>
        <w:t xml:space="preserve"> </w:t>
      </w:r>
    </w:p>
    <w:p w:rsidR="006D39D3" w:rsidRDefault="009D58E7" w:rsidP="001B53D7">
      <w:pPr>
        <w:widowControl w:val="0"/>
        <w:autoSpaceDE w:val="0"/>
        <w:autoSpaceDN w:val="0"/>
        <w:snapToGrid/>
        <w:spacing w:beforeLines="50" w:before="156" w:after="0" w:line="400" w:lineRule="exact"/>
        <w:ind w:firstLineChars="236" w:firstLine="566"/>
        <w:rPr>
          <w:rFonts w:ascii="Times New Roman" w:eastAsia="宋体" w:hAnsi="Times New Roman" w:cs="宋体"/>
          <w:sz w:val="24"/>
          <w:szCs w:val="24"/>
        </w:rPr>
      </w:pPr>
      <w:r w:rsidRPr="00B31394">
        <w:rPr>
          <w:rFonts w:ascii="Times New Roman" w:eastAsia="宋体" w:hAnsi="Times New Roman" w:cs="宋体" w:hint="eastAsia"/>
          <w:sz w:val="24"/>
          <w:szCs w:val="24"/>
        </w:rPr>
        <w:t>藏族人崇拜的动植物主要有狮子、白牦牛、马、羊、称猴、狗、鹰、白鹤、乌鸦、杜龍、古树等</w:t>
      </w:r>
      <w:r w:rsidR="000F28A2" w:rsidRPr="00B31394">
        <w:rPr>
          <w:rFonts w:ascii="Times New Roman" w:eastAsia="宋体" w:hAnsi="Times New Roman" w:cs="宋体" w:hint="eastAsia"/>
          <w:sz w:val="24"/>
          <w:szCs w:val="24"/>
        </w:rPr>
        <w:t>。</w:t>
      </w:r>
      <w:r w:rsidR="00B42791" w:rsidRPr="00B31394">
        <w:rPr>
          <w:rFonts w:ascii="Times New Roman" w:eastAsia="宋体" w:hAnsi="Times New Roman" w:cs="宋体" w:hint="eastAsia"/>
          <w:sz w:val="24"/>
          <w:szCs w:val="24"/>
        </w:rPr>
        <w:t>在</w:t>
      </w:r>
      <w:r w:rsidRPr="00B31394">
        <w:rPr>
          <w:rFonts w:ascii="Times New Roman" w:eastAsia="宋体" w:hAnsi="Times New Roman" w:cs="宋体" w:hint="eastAsia"/>
          <w:sz w:val="24"/>
          <w:szCs w:val="24"/>
        </w:rPr>
        <w:t>《格萨尔</w:t>
      </w:r>
      <w:r w:rsidR="00342005" w:rsidRPr="00B31394">
        <w:rPr>
          <w:rFonts w:ascii="Times New Roman" w:eastAsia="宋体" w:hAnsi="Times New Roman" w:cs="宋体" w:hint="eastAsia"/>
          <w:sz w:val="24"/>
          <w:szCs w:val="24"/>
        </w:rPr>
        <w:t>王传奇</w:t>
      </w:r>
      <w:r w:rsidRPr="00B31394">
        <w:rPr>
          <w:rFonts w:ascii="Times New Roman" w:eastAsia="宋体" w:hAnsi="Times New Roman" w:cs="宋体" w:hint="eastAsia"/>
          <w:sz w:val="24"/>
          <w:szCs w:val="24"/>
        </w:rPr>
        <w:t>》中雄狮大王</w:t>
      </w:r>
      <w:r w:rsidR="00B42791" w:rsidRPr="00B31394">
        <w:rPr>
          <w:rFonts w:ascii="Times New Roman" w:eastAsia="宋体" w:hAnsi="Times New Roman" w:cs="宋体" w:hint="eastAsia"/>
          <w:sz w:val="24"/>
          <w:szCs w:val="24"/>
        </w:rPr>
        <w:t>是</w:t>
      </w:r>
      <w:r w:rsidRPr="00B31394">
        <w:rPr>
          <w:rFonts w:ascii="Times New Roman" w:eastAsia="宋体" w:hAnsi="Times New Roman" w:cs="宋体" w:hint="eastAsia"/>
          <w:sz w:val="24"/>
          <w:szCs w:val="24"/>
        </w:rPr>
        <w:t>格</w:t>
      </w:r>
      <w:proofErr w:type="gramStart"/>
      <w:r w:rsidRPr="00B31394">
        <w:rPr>
          <w:rFonts w:ascii="Times New Roman" w:eastAsia="宋体" w:hAnsi="Times New Roman" w:cs="宋体" w:hint="eastAsia"/>
          <w:sz w:val="24"/>
          <w:szCs w:val="24"/>
        </w:rPr>
        <w:t>萨</w:t>
      </w:r>
      <w:proofErr w:type="gramEnd"/>
      <w:r w:rsidRPr="00B31394">
        <w:rPr>
          <w:rFonts w:ascii="Times New Roman" w:eastAsia="宋体" w:hAnsi="Times New Roman" w:cs="宋体" w:hint="eastAsia"/>
          <w:sz w:val="24"/>
          <w:szCs w:val="24"/>
        </w:rPr>
        <w:t>尔的尊号，也是格</w:t>
      </w:r>
      <w:proofErr w:type="gramStart"/>
      <w:r w:rsidRPr="00B31394">
        <w:rPr>
          <w:rFonts w:ascii="Times New Roman" w:eastAsia="宋体" w:hAnsi="Times New Roman" w:cs="宋体" w:hint="eastAsia"/>
          <w:sz w:val="24"/>
          <w:szCs w:val="24"/>
        </w:rPr>
        <w:t>萨</w:t>
      </w:r>
      <w:proofErr w:type="gramEnd"/>
      <w:r w:rsidRPr="00B31394">
        <w:rPr>
          <w:rFonts w:ascii="Times New Roman" w:eastAsia="宋体" w:hAnsi="Times New Roman" w:cs="宋体" w:hint="eastAsia"/>
          <w:sz w:val="24"/>
          <w:szCs w:val="24"/>
        </w:rPr>
        <w:t>尔部落的象征</w:t>
      </w:r>
      <w:r w:rsidR="000F28A2"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白耗牛是高原特有的动物，被看作是藏族人的神灵</w:t>
      </w:r>
      <w:r w:rsidR="000F28A2"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藏区诸多神灵以白牦牛的形象出现，</w:t>
      </w:r>
      <w:proofErr w:type="gramStart"/>
      <w:r w:rsidR="000F28A2" w:rsidRPr="00B31394">
        <w:rPr>
          <w:rFonts w:ascii="Times New Roman" w:eastAsia="宋体" w:hAnsi="Times New Roman" w:cs="宋体" w:hint="eastAsia"/>
          <w:sz w:val="24"/>
          <w:szCs w:val="24"/>
        </w:rPr>
        <w:t>如</w:t>
      </w:r>
      <w:r w:rsidRPr="00B31394">
        <w:rPr>
          <w:rFonts w:ascii="Times New Roman" w:eastAsia="宋体" w:hAnsi="Times New Roman" w:cs="宋体" w:hint="eastAsia"/>
          <w:sz w:val="24"/>
          <w:szCs w:val="24"/>
        </w:rPr>
        <w:t>雅拉香波</w:t>
      </w:r>
      <w:proofErr w:type="gramEnd"/>
      <w:r w:rsidRPr="00B31394">
        <w:rPr>
          <w:rFonts w:ascii="Times New Roman" w:eastAsia="宋体" w:hAnsi="Times New Roman" w:cs="宋体" w:hint="eastAsia"/>
          <w:sz w:val="24"/>
          <w:szCs w:val="24"/>
        </w:rPr>
        <w:t>神山</w:t>
      </w:r>
      <w:r w:rsidR="00B42791" w:rsidRPr="00B31394">
        <w:rPr>
          <w:rFonts w:ascii="Times New Roman" w:eastAsia="宋体" w:hAnsi="Times New Roman" w:cs="宋体" w:hint="eastAsia"/>
          <w:sz w:val="24"/>
          <w:szCs w:val="24"/>
        </w:rPr>
        <w:t>和</w:t>
      </w:r>
      <w:proofErr w:type="gramStart"/>
      <w:r w:rsidR="00B42791" w:rsidRPr="00B31394">
        <w:rPr>
          <w:rFonts w:ascii="Times New Roman" w:eastAsia="宋体" w:hAnsi="Times New Roman" w:cs="宋体" w:hint="eastAsia"/>
          <w:sz w:val="24"/>
          <w:szCs w:val="24"/>
        </w:rPr>
        <w:t>冈底</w:t>
      </w:r>
      <w:proofErr w:type="gramEnd"/>
      <w:r w:rsidR="00B42791" w:rsidRPr="00B31394">
        <w:rPr>
          <w:rFonts w:ascii="Times New Roman" w:eastAsia="宋体" w:hAnsi="Times New Roman" w:cs="宋体" w:hint="eastAsia"/>
          <w:sz w:val="24"/>
          <w:szCs w:val="24"/>
        </w:rPr>
        <w:t>斯</w:t>
      </w:r>
      <w:r w:rsidRPr="00B31394">
        <w:rPr>
          <w:rFonts w:ascii="Times New Roman" w:eastAsia="宋体" w:hAnsi="Times New Roman" w:cs="宋体" w:hint="eastAsia"/>
          <w:sz w:val="24"/>
          <w:szCs w:val="24"/>
        </w:rPr>
        <w:t>神</w:t>
      </w:r>
      <w:r w:rsidR="00B42791" w:rsidRPr="00B31394">
        <w:rPr>
          <w:rFonts w:ascii="Times New Roman" w:eastAsia="宋体" w:hAnsi="Times New Roman" w:cs="宋体" w:hint="eastAsia"/>
          <w:sz w:val="24"/>
          <w:szCs w:val="24"/>
        </w:rPr>
        <w:t>山</w:t>
      </w:r>
      <w:r w:rsidR="000F28A2"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马</w:t>
      </w:r>
      <w:r w:rsidR="00B42791" w:rsidRPr="00B31394">
        <w:rPr>
          <w:rFonts w:ascii="Times New Roman" w:eastAsia="宋体" w:hAnsi="Times New Roman" w:cs="宋体" w:hint="eastAsia"/>
          <w:sz w:val="24"/>
          <w:szCs w:val="24"/>
        </w:rPr>
        <w:t>是格</w:t>
      </w:r>
      <w:proofErr w:type="gramStart"/>
      <w:r w:rsidR="00B42791" w:rsidRPr="00B31394">
        <w:rPr>
          <w:rFonts w:ascii="Times New Roman" w:eastAsia="宋体" w:hAnsi="Times New Roman" w:cs="宋体" w:hint="eastAsia"/>
          <w:sz w:val="24"/>
          <w:szCs w:val="24"/>
        </w:rPr>
        <w:t>萨</w:t>
      </w:r>
      <w:proofErr w:type="gramEnd"/>
      <w:r w:rsidR="00B42791" w:rsidRPr="00B31394">
        <w:rPr>
          <w:rFonts w:ascii="Times New Roman" w:eastAsia="宋体" w:hAnsi="Times New Roman" w:cs="宋体" w:hint="eastAsia"/>
          <w:sz w:val="24"/>
          <w:szCs w:val="24"/>
        </w:rPr>
        <w:t>尔的战神，也是</w:t>
      </w:r>
      <w:r w:rsidRPr="00B31394">
        <w:rPr>
          <w:rFonts w:ascii="Times New Roman" w:eastAsia="宋体" w:hAnsi="Times New Roman" w:cs="宋体" w:hint="eastAsia"/>
          <w:sz w:val="24"/>
          <w:szCs w:val="24"/>
        </w:rPr>
        <w:t>藏人生活中的一部分，</w:t>
      </w:r>
      <w:r w:rsidR="000F28A2" w:rsidRPr="00B31394">
        <w:rPr>
          <w:rFonts w:ascii="Times New Roman" w:eastAsia="宋体" w:hAnsi="Times New Roman" w:cs="宋体" w:hint="eastAsia"/>
          <w:sz w:val="24"/>
          <w:szCs w:val="24"/>
        </w:rPr>
        <w:t>除作为交通工具外，还可</w:t>
      </w:r>
      <w:r w:rsidR="00EC6BBC" w:rsidRPr="00B31394">
        <w:rPr>
          <w:rFonts w:ascii="Times New Roman" w:eastAsia="宋体" w:hAnsi="Times New Roman" w:cs="宋体" w:hint="eastAsia"/>
          <w:sz w:val="24"/>
          <w:szCs w:val="24"/>
        </w:rPr>
        <w:t>搬运</w:t>
      </w:r>
      <w:r w:rsidR="00B42791" w:rsidRPr="00B31394">
        <w:rPr>
          <w:rFonts w:ascii="Times New Roman" w:eastAsia="宋体" w:hAnsi="Times New Roman" w:cs="宋体" w:hint="eastAsia"/>
          <w:sz w:val="24"/>
          <w:szCs w:val="24"/>
        </w:rPr>
        <w:t>东西、</w:t>
      </w:r>
      <w:r w:rsidR="00EC6BBC" w:rsidRPr="00B31394">
        <w:rPr>
          <w:rFonts w:ascii="Times New Roman" w:eastAsia="宋体" w:hAnsi="Times New Roman" w:cs="宋体" w:hint="eastAsia"/>
          <w:sz w:val="24"/>
          <w:szCs w:val="24"/>
        </w:rPr>
        <w:t>赛马</w:t>
      </w:r>
      <w:r w:rsidR="00B42791" w:rsidRPr="00B31394">
        <w:rPr>
          <w:rFonts w:ascii="Times New Roman" w:eastAsia="宋体" w:hAnsi="Times New Roman" w:cs="宋体" w:hint="eastAsia"/>
          <w:sz w:val="24"/>
          <w:szCs w:val="24"/>
        </w:rPr>
        <w:t>娱乐</w:t>
      </w:r>
      <w:r w:rsidR="00EC6BBC" w:rsidRPr="00B31394">
        <w:rPr>
          <w:rFonts w:ascii="Times New Roman" w:eastAsia="宋体" w:hAnsi="Times New Roman" w:cs="宋体" w:hint="eastAsia"/>
          <w:sz w:val="24"/>
          <w:szCs w:val="24"/>
        </w:rPr>
        <w:t>等，</w:t>
      </w:r>
      <w:r w:rsidR="00B42791" w:rsidRPr="00B31394">
        <w:rPr>
          <w:rFonts w:ascii="Times New Roman" w:eastAsia="宋体" w:hAnsi="Times New Roman" w:cs="宋体" w:hint="eastAsia"/>
          <w:sz w:val="24"/>
          <w:szCs w:val="24"/>
        </w:rPr>
        <w:t>与</w:t>
      </w:r>
      <w:r w:rsidRPr="00B31394">
        <w:rPr>
          <w:rFonts w:ascii="Times New Roman" w:eastAsia="宋体" w:hAnsi="Times New Roman" w:cs="宋体" w:hint="eastAsia"/>
          <w:sz w:val="24"/>
          <w:szCs w:val="24"/>
        </w:rPr>
        <w:t>藏民生产生活</w:t>
      </w:r>
      <w:r w:rsidR="00B42791" w:rsidRPr="00B31394">
        <w:rPr>
          <w:rFonts w:ascii="Times New Roman" w:eastAsia="宋体" w:hAnsi="Times New Roman" w:cs="宋体" w:hint="eastAsia"/>
          <w:sz w:val="24"/>
          <w:szCs w:val="24"/>
        </w:rPr>
        <w:t>有紧密联系</w:t>
      </w:r>
      <w:r w:rsidR="00EC6BBC"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形成了藏民的马文化</w:t>
      </w:r>
      <w:r w:rsidR="000F28A2" w:rsidRPr="00B31394">
        <w:rPr>
          <w:rFonts w:ascii="Times New Roman" w:eastAsia="宋体" w:hAnsi="Times New Roman" w:cs="宋体" w:hint="eastAsia"/>
          <w:sz w:val="24"/>
          <w:szCs w:val="24"/>
        </w:rPr>
        <w:t>；</w:t>
      </w:r>
      <w:r w:rsidR="00EC6BBC" w:rsidRPr="00B31394">
        <w:rPr>
          <w:rFonts w:ascii="Times New Roman" w:eastAsia="宋体" w:hAnsi="Times New Roman" w:cs="宋体" w:hint="eastAsia"/>
          <w:sz w:val="24"/>
          <w:szCs w:val="24"/>
        </w:rPr>
        <w:t>藏民生活中离不开藏獒，</w:t>
      </w:r>
      <w:r w:rsidR="000F28A2" w:rsidRPr="00B31394">
        <w:rPr>
          <w:rFonts w:ascii="Times New Roman" w:eastAsia="宋体" w:hAnsi="Times New Roman" w:cs="宋体" w:hint="eastAsia"/>
          <w:sz w:val="24"/>
          <w:szCs w:val="24"/>
        </w:rPr>
        <w:t>藏獒可</w:t>
      </w:r>
      <w:r w:rsidR="001C70F3" w:rsidRPr="00B31394">
        <w:rPr>
          <w:rFonts w:ascii="Times New Roman" w:eastAsia="宋体" w:hAnsi="Times New Roman" w:cs="宋体"/>
          <w:sz w:val="24"/>
          <w:szCs w:val="24"/>
        </w:rPr>
        <w:t>保护</w:t>
      </w:r>
      <w:hyperlink r:id="rId12" w:tgtFrame="_blank" w:history="1">
        <w:r w:rsidR="001C70F3" w:rsidRPr="00B31394">
          <w:rPr>
            <w:rFonts w:ascii="Times New Roman" w:eastAsia="宋体" w:hAnsi="Times New Roman" w:cs="宋体"/>
            <w:sz w:val="24"/>
            <w:szCs w:val="24"/>
          </w:rPr>
          <w:t>家畜</w:t>
        </w:r>
      </w:hyperlink>
      <w:r w:rsidR="001C70F3" w:rsidRPr="00B31394">
        <w:rPr>
          <w:rFonts w:ascii="Times New Roman" w:eastAsia="宋体" w:hAnsi="Times New Roman" w:cs="宋体"/>
          <w:sz w:val="24"/>
          <w:szCs w:val="24"/>
        </w:rPr>
        <w:t>和主人的安全</w:t>
      </w:r>
      <w:r w:rsidR="001C70F3" w:rsidRPr="00B31394">
        <w:rPr>
          <w:rFonts w:ascii="Times New Roman" w:eastAsia="宋体" w:hAnsi="Times New Roman" w:cs="宋体" w:hint="eastAsia"/>
          <w:sz w:val="24"/>
          <w:szCs w:val="24"/>
        </w:rPr>
        <w:t>，</w:t>
      </w:r>
      <w:r w:rsidR="000F28A2" w:rsidRPr="00B31394">
        <w:rPr>
          <w:rFonts w:ascii="Times New Roman" w:eastAsia="宋体" w:hAnsi="Times New Roman" w:cs="宋体" w:hint="eastAsia"/>
          <w:sz w:val="24"/>
          <w:szCs w:val="24"/>
        </w:rPr>
        <w:t>与藏民</w:t>
      </w:r>
      <w:r w:rsidR="00EC6BBC" w:rsidRPr="00B31394">
        <w:rPr>
          <w:rFonts w:ascii="Times New Roman" w:eastAsia="宋体" w:hAnsi="Times New Roman" w:cs="宋体" w:hint="eastAsia"/>
          <w:sz w:val="24"/>
          <w:szCs w:val="24"/>
        </w:rPr>
        <w:t>形成了和谐</w:t>
      </w:r>
      <w:r w:rsidR="00EC6BBC" w:rsidRPr="00B31394">
        <w:rPr>
          <w:rFonts w:ascii="Times New Roman" w:eastAsia="宋体" w:hAnsi="Times New Roman" w:cs="宋体"/>
          <w:sz w:val="24"/>
          <w:szCs w:val="24"/>
        </w:rPr>
        <w:t>友好的关系。</w:t>
      </w:r>
      <w:r w:rsidR="00B42791" w:rsidRPr="00B31394">
        <w:rPr>
          <w:rFonts w:ascii="Times New Roman" w:eastAsia="宋体" w:hAnsi="Times New Roman" w:cs="宋体" w:hint="eastAsia"/>
          <w:sz w:val="24"/>
          <w:szCs w:val="24"/>
        </w:rPr>
        <w:t>因此</w:t>
      </w:r>
      <w:r w:rsidR="001C70F3" w:rsidRPr="00B31394">
        <w:rPr>
          <w:rFonts w:ascii="Times New Roman" w:eastAsia="宋体" w:hAnsi="Times New Roman" w:cs="宋体" w:hint="eastAsia"/>
          <w:sz w:val="24"/>
          <w:szCs w:val="24"/>
        </w:rPr>
        <w:t>，</w:t>
      </w:r>
      <w:r w:rsidR="00B42791" w:rsidRPr="00B31394">
        <w:rPr>
          <w:rFonts w:ascii="Times New Roman" w:eastAsia="宋体" w:hAnsi="Times New Roman" w:cs="宋体" w:hint="eastAsia"/>
          <w:sz w:val="24"/>
          <w:szCs w:val="24"/>
        </w:rPr>
        <w:t>在藏区严禁吃狗马驴肉</w:t>
      </w:r>
      <w:r w:rsidR="00015508" w:rsidRPr="00B31394">
        <w:rPr>
          <w:rFonts w:ascii="Times New Roman" w:eastAsia="宋体" w:hAnsi="Times New Roman" w:cs="宋体" w:hint="eastAsia"/>
          <w:sz w:val="24"/>
          <w:szCs w:val="24"/>
          <w:vertAlign w:val="superscript"/>
        </w:rPr>
        <w:t>[13,14]</w:t>
      </w:r>
      <w:r w:rsidR="00B42791" w:rsidRPr="00B31394">
        <w:rPr>
          <w:rFonts w:ascii="Times New Roman" w:eastAsia="宋体" w:hAnsi="Times New Roman" w:cs="宋体" w:hint="eastAsia"/>
          <w:sz w:val="24"/>
          <w:szCs w:val="24"/>
        </w:rPr>
        <w:t>。</w:t>
      </w:r>
    </w:p>
    <w:p w:rsidR="006D39D3" w:rsidRDefault="000F28A2" w:rsidP="001B53D7">
      <w:pPr>
        <w:widowControl w:val="0"/>
        <w:autoSpaceDE w:val="0"/>
        <w:autoSpaceDN w:val="0"/>
        <w:snapToGrid/>
        <w:spacing w:beforeLines="50" w:before="156" w:after="0" w:line="400" w:lineRule="exact"/>
        <w:ind w:firstLineChars="236" w:firstLine="566"/>
        <w:rPr>
          <w:rFonts w:ascii="Times New Roman" w:eastAsia="宋体" w:hAnsi="Times New Roman" w:cs="宋体"/>
          <w:sz w:val="24"/>
          <w:szCs w:val="24"/>
        </w:rPr>
      </w:pPr>
      <w:r w:rsidRPr="00B31394">
        <w:rPr>
          <w:rFonts w:ascii="Times New Roman" w:eastAsia="宋体" w:hAnsi="Times New Roman" w:cs="宋体" w:hint="eastAsia"/>
          <w:sz w:val="24"/>
          <w:szCs w:val="24"/>
        </w:rPr>
        <w:t>忌讳捕捉任何飞禽走兽，禁忌拆毁神山、房屋上的鸟窝，驱赶飞鸟。</w:t>
      </w:r>
      <w:r w:rsidR="009D58E7" w:rsidRPr="00B31394">
        <w:rPr>
          <w:rFonts w:ascii="Times New Roman" w:eastAsia="宋体" w:hAnsi="Times New Roman" w:cs="宋体" w:hint="eastAsia"/>
          <w:sz w:val="24"/>
          <w:szCs w:val="24"/>
        </w:rPr>
        <w:t>鹰和乌鸦被看作是神鸟，在</w:t>
      </w:r>
      <w:r w:rsidRPr="00B31394">
        <w:rPr>
          <w:rFonts w:ascii="Times New Roman" w:eastAsia="宋体" w:hAnsi="Times New Roman" w:cs="宋体" w:hint="eastAsia"/>
          <w:sz w:val="24"/>
          <w:szCs w:val="24"/>
        </w:rPr>
        <w:t>《格萨尔王传奇》</w:t>
      </w:r>
      <w:r w:rsidR="009D58E7" w:rsidRPr="00B31394">
        <w:rPr>
          <w:rFonts w:ascii="Times New Roman" w:eastAsia="宋体" w:hAnsi="Times New Roman" w:cs="宋体" w:hint="eastAsia"/>
          <w:sz w:val="24"/>
          <w:szCs w:val="24"/>
        </w:rPr>
        <w:t>中鹰是英雄的战神之一，乌鸦是作为天神使者出现的。</w:t>
      </w:r>
      <w:r w:rsidR="005E56EE" w:rsidRPr="00B31394">
        <w:rPr>
          <w:rFonts w:ascii="Times New Roman" w:eastAsia="宋体" w:hAnsi="Times New Roman" w:cs="宋体" w:hint="eastAsia"/>
          <w:sz w:val="24"/>
          <w:szCs w:val="24"/>
        </w:rPr>
        <w:t>藏民</w:t>
      </w:r>
      <w:r w:rsidRPr="00B31394">
        <w:rPr>
          <w:rFonts w:ascii="Times New Roman" w:eastAsia="宋体" w:hAnsi="Times New Roman" w:cs="宋体"/>
          <w:sz w:val="24"/>
          <w:szCs w:val="24"/>
        </w:rPr>
        <w:t>认为旱獭、猴子和熊</w:t>
      </w:r>
      <w:r w:rsidRPr="00B31394">
        <w:rPr>
          <w:rFonts w:ascii="Times New Roman" w:eastAsia="宋体" w:hAnsi="Times New Roman" w:cs="宋体" w:hint="eastAsia"/>
          <w:sz w:val="24"/>
          <w:szCs w:val="24"/>
        </w:rPr>
        <w:t>的行为举止</w:t>
      </w:r>
      <w:r w:rsidRPr="00B31394">
        <w:rPr>
          <w:rFonts w:ascii="Times New Roman" w:eastAsia="宋体" w:hAnsi="Times New Roman" w:cs="宋体"/>
          <w:sz w:val="24"/>
          <w:szCs w:val="24"/>
        </w:rPr>
        <w:t>和人</w:t>
      </w:r>
      <w:r w:rsidRPr="00B31394">
        <w:rPr>
          <w:rFonts w:ascii="Times New Roman" w:eastAsia="宋体" w:hAnsi="Times New Roman" w:cs="宋体" w:hint="eastAsia"/>
          <w:sz w:val="24"/>
          <w:szCs w:val="24"/>
        </w:rPr>
        <w:t>类有相似之处，</w:t>
      </w:r>
      <w:r w:rsidRPr="00B31394">
        <w:rPr>
          <w:rFonts w:ascii="Times New Roman" w:eastAsia="宋体" w:hAnsi="Times New Roman" w:cs="宋体"/>
          <w:sz w:val="24"/>
          <w:szCs w:val="24"/>
        </w:rPr>
        <w:t>称</w:t>
      </w:r>
      <w:r w:rsidRPr="00B31394">
        <w:rPr>
          <w:rFonts w:ascii="Times New Roman" w:eastAsia="宋体" w:hAnsi="Times New Roman" w:cs="宋体" w:hint="eastAsia"/>
          <w:sz w:val="24"/>
          <w:szCs w:val="24"/>
        </w:rPr>
        <w:t>它们</w:t>
      </w:r>
      <w:r w:rsidRPr="00B31394">
        <w:rPr>
          <w:rFonts w:ascii="Times New Roman" w:eastAsia="宋体" w:hAnsi="Times New Roman" w:cs="宋体"/>
          <w:sz w:val="24"/>
          <w:szCs w:val="24"/>
        </w:rPr>
        <w:t>为</w:t>
      </w:r>
      <w:r w:rsidRPr="00B31394">
        <w:rPr>
          <w:rFonts w:ascii="Times New Roman" w:eastAsia="宋体" w:hAnsi="Times New Roman" w:cs="宋体" w:hint="eastAsia"/>
          <w:sz w:val="24"/>
          <w:szCs w:val="24"/>
        </w:rPr>
        <w:t>“</w:t>
      </w:r>
      <w:r w:rsidRPr="00B31394">
        <w:rPr>
          <w:rFonts w:ascii="Times New Roman" w:eastAsia="宋体" w:hAnsi="Times New Roman" w:cs="宋体"/>
          <w:sz w:val="24"/>
          <w:szCs w:val="24"/>
        </w:rPr>
        <w:t>像人的三兄弟</w:t>
      </w:r>
      <w:r w:rsidRPr="00B31394">
        <w:rPr>
          <w:rFonts w:ascii="Times New Roman" w:eastAsia="宋体" w:hAnsi="Times New Roman" w:cs="宋体" w:hint="eastAsia"/>
          <w:sz w:val="24"/>
          <w:szCs w:val="24"/>
        </w:rPr>
        <w:t>”，</w:t>
      </w:r>
      <w:r w:rsidR="009D58E7" w:rsidRPr="00B31394">
        <w:rPr>
          <w:rFonts w:ascii="Times New Roman" w:eastAsia="宋体" w:hAnsi="Times New Roman" w:cs="宋体"/>
          <w:sz w:val="24"/>
          <w:szCs w:val="24"/>
        </w:rPr>
        <w:t>特别</w:t>
      </w:r>
      <w:proofErr w:type="gramStart"/>
      <w:r w:rsidR="009D58E7" w:rsidRPr="00B31394">
        <w:rPr>
          <w:rFonts w:ascii="Times New Roman" w:eastAsia="宋体" w:hAnsi="Times New Roman" w:cs="宋体"/>
          <w:sz w:val="24"/>
          <w:szCs w:val="24"/>
        </w:rPr>
        <w:t>忌讳穿</w:t>
      </w:r>
      <w:r w:rsidR="001B3977" w:rsidRPr="00B31394">
        <w:rPr>
          <w:rFonts w:ascii="Times New Roman" w:eastAsia="宋体" w:hAnsi="Times New Roman" w:cs="宋体" w:hint="eastAsia"/>
          <w:sz w:val="24"/>
          <w:szCs w:val="24"/>
        </w:rPr>
        <w:t>盖</w:t>
      </w:r>
      <w:proofErr w:type="gramEnd"/>
      <w:r w:rsidR="001B3977" w:rsidRPr="00B31394">
        <w:rPr>
          <w:rFonts w:ascii="Times New Roman" w:eastAsia="宋体" w:hAnsi="Times New Roman" w:cs="宋体" w:hint="eastAsia"/>
          <w:sz w:val="24"/>
          <w:szCs w:val="24"/>
        </w:rPr>
        <w:t>皮毛</w:t>
      </w:r>
      <w:r w:rsidRPr="00B31394">
        <w:rPr>
          <w:rFonts w:ascii="Times New Roman" w:eastAsia="宋体" w:hAnsi="Times New Roman" w:cs="宋体" w:hint="eastAsia"/>
          <w:sz w:val="24"/>
          <w:szCs w:val="24"/>
        </w:rPr>
        <w:t>，对其进行特殊</w:t>
      </w:r>
      <w:r w:rsidR="001B3977" w:rsidRPr="00B31394">
        <w:rPr>
          <w:rFonts w:ascii="Times New Roman" w:eastAsia="宋体" w:hAnsi="Times New Roman" w:cs="宋体" w:hint="eastAsia"/>
          <w:sz w:val="24"/>
          <w:szCs w:val="24"/>
        </w:rPr>
        <w:t>保护，</w:t>
      </w:r>
      <w:r w:rsidR="009D58E7" w:rsidRPr="00B31394">
        <w:rPr>
          <w:rFonts w:ascii="Times New Roman" w:eastAsia="宋体" w:hAnsi="Times New Roman" w:cs="宋体"/>
          <w:sz w:val="24"/>
          <w:szCs w:val="24"/>
        </w:rPr>
        <w:t>使用此类动物的</w:t>
      </w:r>
      <w:r w:rsidR="009D58E7" w:rsidRPr="00B31394">
        <w:rPr>
          <w:rFonts w:ascii="Times New Roman" w:eastAsia="宋体" w:hAnsi="Times New Roman" w:cs="宋体"/>
          <w:sz w:val="24"/>
          <w:szCs w:val="24"/>
        </w:rPr>
        <w:lastRenderedPageBreak/>
        <w:t>皮</w:t>
      </w:r>
      <w:r w:rsidRPr="00B31394">
        <w:rPr>
          <w:rFonts w:ascii="Times New Roman" w:eastAsia="宋体" w:hAnsi="Times New Roman" w:cs="宋体" w:hint="eastAsia"/>
          <w:sz w:val="24"/>
          <w:szCs w:val="24"/>
        </w:rPr>
        <w:t>毛被认</w:t>
      </w:r>
      <w:r w:rsidR="009D58E7" w:rsidRPr="00B31394">
        <w:rPr>
          <w:rFonts w:ascii="Times New Roman" w:eastAsia="宋体" w:hAnsi="Times New Roman" w:cs="宋体"/>
          <w:sz w:val="24"/>
          <w:szCs w:val="24"/>
        </w:rPr>
        <w:t>为罪孽深重</w:t>
      </w:r>
      <w:r w:rsidRPr="00B31394">
        <w:rPr>
          <w:rFonts w:ascii="Times New Roman" w:eastAsia="宋体" w:hAnsi="Times New Roman" w:cs="宋体" w:hint="eastAsia"/>
          <w:sz w:val="24"/>
          <w:szCs w:val="24"/>
        </w:rPr>
        <w:t>，将</w:t>
      </w:r>
      <w:r w:rsidR="001B3977" w:rsidRPr="00B31394">
        <w:rPr>
          <w:rFonts w:ascii="Times New Roman" w:eastAsia="宋体" w:hAnsi="Times New Roman" w:cs="宋体" w:hint="eastAsia"/>
          <w:sz w:val="24"/>
          <w:szCs w:val="24"/>
        </w:rPr>
        <w:t>受到</w:t>
      </w:r>
      <w:proofErr w:type="gramStart"/>
      <w:r w:rsidR="001B3977" w:rsidRPr="00B31394">
        <w:rPr>
          <w:rFonts w:ascii="Times New Roman" w:eastAsia="宋体" w:hAnsi="Times New Roman" w:cs="宋体" w:hint="eastAsia"/>
          <w:sz w:val="24"/>
          <w:szCs w:val="24"/>
        </w:rPr>
        <w:t>到</w:t>
      </w:r>
      <w:proofErr w:type="gramEnd"/>
      <w:r w:rsidR="001B3977" w:rsidRPr="00B31394">
        <w:rPr>
          <w:rFonts w:ascii="Times New Roman" w:eastAsia="宋体" w:hAnsi="Times New Roman" w:cs="宋体" w:hint="eastAsia"/>
          <w:sz w:val="24"/>
          <w:szCs w:val="24"/>
        </w:rPr>
        <w:t>严重的惩罚</w:t>
      </w:r>
      <w:r w:rsidR="00015508" w:rsidRPr="00B31394">
        <w:rPr>
          <w:rFonts w:ascii="Times New Roman" w:eastAsia="宋体" w:hAnsi="Times New Roman" w:cs="宋体" w:hint="eastAsia"/>
          <w:sz w:val="24"/>
          <w:szCs w:val="24"/>
          <w:vertAlign w:val="superscript"/>
        </w:rPr>
        <w:t>[1</w:t>
      </w:r>
      <w:r w:rsidR="006B00B2" w:rsidRPr="00B31394">
        <w:rPr>
          <w:rFonts w:ascii="Times New Roman" w:eastAsia="宋体" w:hAnsi="Times New Roman" w:cs="宋体" w:hint="eastAsia"/>
          <w:sz w:val="24"/>
          <w:szCs w:val="24"/>
          <w:vertAlign w:val="superscript"/>
        </w:rPr>
        <w:t>3</w:t>
      </w:r>
      <w:r w:rsidR="00015508" w:rsidRPr="00B31394">
        <w:rPr>
          <w:rFonts w:ascii="Times New Roman" w:eastAsia="宋体" w:hAnsi="Times New Roman" w:cs="宋体" w:hint="eastAsia"/>
          <w:sz w:val="24"/>
          <w:szCs w:val="24"/>
          <w:vertAlign w:val="superscript"/>
        </w:rPr>
        <w:t>]</w:t>
      </w:r>
      <w:r w:rsidR="009D58E7" w:rsidRPr="00B31394">
        <w:rPr>
          <w:rFonts w:ascii="Times New Roman" w:eastAsia="宋体" w:hAnsi="Times New Roman" w:cs="宋体"/>
          <w:sz w:val="24"/>
          <w:szCs w:val="24"/>
        </w:rPr>
        <w:t>。</w:t>
      </w:r>
    </w:p>
    <w:p w:rsidR="006D39D3" w:rsidRDefault="004771EC"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 xml:space="preserve">3. </w:t>
      </w:r>
      <w:r w:rsidR="001C70F3" w:rsidRPr="00B31394">
        <w:rPr>
          <w:rFonts w:ascii="Times New Roman" w:eastAsia="宋体" w:hAnsi="Times New Roman" w:cs="宋体" w:hint="eastAsia"/>
          <w:b/>
          <w:bCs/>
          <w:sz w:val="28"/>
          <w:szCs w:val="28"/>
        </w:rPr>
        <w:t>对耕作</w:t>
      </w:r>
      <w:r w:rsidR="00D90A4E" w:rsidRPr="00B31394">
        <w:rPr>
          <w:rFonts w:ascii="Times New Roman" w:eastAsia="宋体" w:hAnsi="Times New Roman" w:cs="宋体" w:hint="eastAsia"/>
          <w:b/>
          <w:bCs/>
          <w:sz w:val="28"/>
          <w:szCs w:val="28"/>
        </w:rPr>
        <w:t>、</w:t>
      </w:r>
      <w:r w:rsidR="001C70F3" w:rsidRPr="00B31394">
        <w:rPr>
          <w:rFonts w:ascii="Times New Roman" w:eastAsia="宋体" w:hAnsi="Times New Roman" w:cs="宋体" w:hint="eastAsia"/>
          <w:b/>
          <w:bCs/>
          <w:sz w:val="28"/>
          <w:szCs w:val="28"/>
        </w:rPr>
        <w:t>放牧方面</w:t>
      </w:r>
      <w:r w:rsidR="009D58E7" w:rsidRPr="00B31394">
        <w:rPr>
          <w:rFonts w:ascii="Times New Roman" w:eastAsia="宋体" w:hAnsi="Times New Roman" w:cs="宋体" w:hint="eastAsia"/>
          <w:b/>
          <w:bCs/>
          <w:sz w:val="28"/>
          <w:szCs w:val="28"/>
        </w:rPr>
        <w:t>的禁忌</w:t>
      </w:r>
    </w:p>
    <w:p w:rsidR="006D39D3" w:rsidRDefault="009D58E7" w:rsidP="001B53D7">
      <w:pPr>
        <w:widowControl w:val="0"/>
        <w:autoSpaceDE w:val="0"/>
        <w:autoSpaceDN w:val="0"/>
        <w:snapToGrid/>
        <w:spacing w:beforeLines="50" w:before="156" w:after="0" w:line="400" w:lineRule="exact"/>
        <w:ind w:firstLineChars="236" w:firstLine="566"/>
        <w:rPr>
          <w:rFonts w:ascii="Times New Roman" w:eastAsia="宋体" w:hAnsi="Times New Roman" w:cs="宋体"/>
          <w:sz w:val="24"/>
          <w:szCs w:val="24"/>
        </w:rPr>
      </w:pPr>
      <w:r w:rsidRPr="00B31394">
        <w:rPr>
          <w:rFonts w:ascii="Times New Roman" w:eastAsia="宋体" w:hAnsi="Times New Roman" w:cs="宋体" w:hint="eastAsia"/>
          <w:sz w:val="24"/>
          <w:szCs w:val="24"/>
        </w:rPr>
        <w:t>在农区</w:t>
      </w:r>
      <w:r w:rsidR="000F28A2" w:rsidRPr="00B31394">
        <w:rPr>
          <w:rFonts w:ascii="Times New Roman" w:eastAsia="宋体" w:hAnsi="Times New Roman" w:cs="宋体" w:hint="eastAsia"/>
          <w:sz w:val="24"/>
          <w:szCs w:val="24"/>
        </w:rPr>
        <w:t>，</w:t>
      </w:r>
      <w:r w:rsidRPr="00B31394">
        <w:rPr>
          <w:rFonts w:ascii="Times New Roman" w:eastAsia="宋体" w:hAnsi="Times New Roman" w:cs="宋体"/>
          <w:sz w:val="24"/>
          <w:szCs w:val="24"/>
        </w:rPr>
        <w:t>每年</w:t>
      </w:r>
      <w:r w:rsidR="00F17569" w:rsidRPr="00B31394">
        <w:rPr>
          <w:rFonts w:ascii="Times New Roman" w:eastAsia="宋体" w:hAnsi="Times New Roman" w:cs="宋体"/>
          <w:sz w:val="24"/>
          <w:szCs w:val="24"/>
        </w:rPr>
        <w:t>春耕</w:t>
      </w:r>
      <w:r w:rsidR="000F28A2" w:rsidRPr="00B31394">
        <w:rPr>
          <w:rFonts w:ascii="Times New Roman" w:eastAsia="宋体" w:hAnsi="Times New Roman" w:cs="宋体" w:hint="eastAsia"/>
          <w:sz w:val="24"/>
          <w:szCs w:val="24"/>
        </w:rPr>
        <w:t>到</w:t>
      </w:r>
      <w:r w:rsidR="00F17569" w:rsidRPr="00B31394">
        <w:rPr>
          <w:rFonts w:ascii="Times New Roman" w:eastAsia="宋体" w:hAnsi="Times New Roman" w:cs="宋体"/>
          <w:sz w:val="24"/>
          <w:szCs w:val="24"/>
        </w:rPr>
        <w:t>秋收期间</w:t>
      </w:r>
      <w:r w:rsidR="00F17569" w:rsidRPr="00B31394">
        <w:rPr>
          <w:rFonts w:ascii="Times New Roman" w:eastAsia="宋体" w:hAnsi="Times New Roman" w:cs="宋体" w:hint="eastAsia"/>
          <w:sz w:val="24"/>
          <w:szCs w:val="24"/>
        </w:rPr>
        <w:t>，</w:t>
      </w:r>
      <w:r w:rsidR="00F17569" w:rsidRPr="00B31394">
        <w:rPr>
          <w:rFonts w:ascii="Times New Roman" w:eastAsia="宋体" w:hAnsi="Times New Roman" w:cs="宋体"/>
          <w:sz w:val="24"/>
          <w:szCs w:val="24"/>
        </w:rPr>
        <w:t>农民</w:t>
      </w:r>
      <w:r w:rsidR="00F17569" w:rsidRPr="00B31394">
        <w:rPr>
          <w:rFonts w:ascii="Times New Roman" w:eastAsia="宋体" w:hAnsi="Times New Roman" w:cs="宋体" w:hint="eastAsia"/>
          <w:sz w:val="24"/>
          <w:szCs w:val="24"/>
        </w:rPr>
        <w:t>也</w:t>
      </w:r>
      <w:r w:rsidR="00F17569" w:rsidRPr="00B31394">
        <w:rPr>
          <w:rFonts w:ascii="Times New Roman" w:eastAsia="宋体" w:hAnsi="Times New Roman" w:cs="宋体"/>
          <w:sz w:val="24"/>
          <w:szCs w:val="24"/>
        </w:rPr>
        <w:t>有不少</w:t>
      </w:r>
      <w:r w:rsidR="00F17569" w:rsidRPr="00B31394">
        <w:rPr>
          <w:rFonts w:ascii="Times New Roman" w:eastAsia="宋体" w:hAnsi="Times New Roman" w:cs="宋体" w:hint="eastAsia"/>
          <w:sz w:val="24"/>
          <w:szCs w:val="24"/>
        </w:rPr>
        <w:t>忌讳</w:t>
      </w:r>
      <w:r w:rsidRPr="00B31394">
        <w:rPr>
          <w:rFonts w:ascii="Times New Roman" w:eastAsia="宋体" w:hAnsi="Times New Roman" w:cs="宋体"/>
          <w:sz w:val="24"/>
          <w:szCs w:val="24"/>
        </w:rPr>
        <w:t>。</w:t>
      </w:r>
      <w:r w:rsidR="00F17569" w:rsidRPr="00B31394">
        <w:rPr>
          <w:rFonts w:ascii="Times New Roman" w:eastAsia="宋体" w:hAnsi="Times New Roman" w:cs="宋体" w:hint="eastAsia"/>
          <w:sz w:val="24"/>
          <w:szCs w:val="24"/>
        </w:rPr>
        <w:t>在</w:t>
      </w:r>
      <w:r w:rsidRPr="00B31394">
        <w:rPr>
          <w:rFonts w:ascii="Times New Roman" w:eastAsia="宋体" w:hAnsi="Times New Roman" w:cs="宋体"/>
          <w:sz w:val="24"/>
          <w:szCs w:val="24"/>
        </w:rPr>
        <w:t>耕作时</w:t>
      </w:r>
      <w:r w:rsidR="000F28A2" w:rsidRPr="00B31394">
        <w:rPr>
          <w:rFonts w:ascii="Times New Roman" w:eastAsia="宋体" w:hAnsi="Times New Roman" w:cs="宋体"/>
          <w:sz w:val="24"/>
          <w:szCs w:val="24"/>
        </w:rPr>
        <w:t>忌讳砍伐田边</w:t>
      </w:r>
      <w:r w:rsidR="00F17569" w:rsidRPr="00B31394">
        <w:rPr>
          <w:rFonts w:ascii="Times New Roman" w:eastAsia="宋体" w:hAnsi="Times New Roman" w:cs="宋体"/>
          <w:sz w:val="24"/>
          <w:szCs w:val="24"/>
        </w:rPr>
        <w:t>树木</w:t>
      </w:r>
      <w:r w:rsidR="00F17569" w:rsidRPr="00B31394">
        <w:rPr>
          <w:rFonts w:ascii="Times New Roman" w:eastAsia="宋体" w:hAnsi="Times New Roman" w:cs="宋体" w:hint="eastAsia"/>
          <w:sz w:val="24"/>
          <w:szCs w:val="24"/>
        </w:rPr>
        <w:t>，挪动</w:t>
      </w:r>
      <w:r w:rsidR="000F28A2" w:rsidRPr="00B31394">
        <w:rPr>
          <w:rFonts w:ascii="Times New Roman" w:eastAsia="宋体" w:hAnsi="Times New Roman" w:cs="宋体"/>
          <w:sz w:val="24"/>
          <w:szCs w:val="24"/>
        </w:rPr>
        <w:t>田间</w:t>
      </w:r>
      <w:r w:rsidR="00F17569" w:rsidRPr="00B31394">
        <w:rPr>
          <w:rFonts w:ascii="Times New Roman" w:eastAsia="宋体" w:hAnsi="Times New Roman" w:cs="宋体" w:hint="eastAsia"/>
          <w:sz w:val="24"/>
          <w:szCs w:val="24"/>
        </w:rPr>
        <w:t>石块</w:t>
      </w:r>
      <w:r w:rsidRPr="00B31394">
        <w:rPr>
          <w:rFonts w:ascii="Times New Roman" w:eastAsia="宋体" w:hAnsi="Times New Roman" w:cs="宋体"/>
          <w:sz w:val="24"/>
          <w:szCs w:val="24"/>
        </w:rPr>
        <w:t>，</w:t>
      </w:r>
      <w:r w:rsidR="00F17569" w:rsidRPr="00B31394">
        <w:rPr>
          <w:rFonts w:ascii="Times New Roman" w:eastAsia="宋体" w:hAnsi="Times New Roman" w:cs="宋体" w:hint="eastAsia"/>
          <w:sz w:val="24"/>
          <w:szCs w:val="24"/>
        </w:rPr>
        <w:t>严禁</w:t>
      </w:r>
      <w:r w:rsidR="000F28A2" w:rsidRPr="00B31394">
        <w:rPr>
          <w:rFonts w:ascii="Times New Roman" w:eastAsia="宋体" w:hAnsi="Times New Roman" w:cs="宋体" w:hint="eastAsia"/>
          <w:sz w:val="24"/>
          <w:szCs w:val="24"/>
        </w:rPr>
        <w:t>捕</w:t>
      </w:r>
      <w:r w:rsidR="00F17569" w:rsidRPr="00B31394">
        <w:rPr>
          <w:rFonts w:ascii="Times New Roman" w:eastAsia="宋体" w:hAnsi="Times New Roman" w:cs="宋体" w:hint="eastAsia"/>
          <w:sz w:val="24"/>
          <w:szCs w:val="24"/>
        </w:rPr>
        <w:t>杀飞禽走兽</w:t>
      </w:r>
      <w:r w:rsidR="000F28A2" w:rsidRPr="00B31394">
        <w:rPr>
          <w:rFonts w:ascii="Times New Roman" w:eastAsia="宋体" w:hAnsi="Times New Roman" w:cs="宋体" w:hint="eastAsia"/>
          <w:sz w:val="24"/>
          <w:szCs w:val="24"/>
        </w:rPr>
        <w:t>、</w:t>
      </w:r>
      <w:proofErr w:type="gramStart"/>
      <w:r w:rsidR="00F17569" w:rsidRPr="00B31394">
        <w:rPr>
          <w:rFonts w:ascii="Times New Roman" w:eastAsia="宋体" w:hAnsi="Times New Roman" w:cs="宋体" w:hint="eastAsia"/>
          <w:sz w:val="24"/>
          <w:szCs w:val="24"/>
        </w:rPr>
        <w:t>拆挖鸟窝</w:t>
      </w:r>
      <w:proofErr w:type="gramEnd"/>
      <w:r w:rsidR="00F17569" w:rsidRPr="00B31394">
        <w:rPr>
          <w:rFonts w:ascii="Times New Roman" w:eastAsia="宋体" w:hAnsi="Times New Roman" w:cs="宋体" w:hint="eastAsia"/>
          <w:sz w:val="24"/>
          <w:szCs w:val="24"/>
        </w:rPr>
        <w:t>和动物洞穴</w:t>
      </w:r>
      <w:r w:rsidRPr="00B31394">
        <w:rPr>
          <w:rFonts w:ascii="Times New Roman" w:eastAsia="宋体" w:hAnsi="Times New Roman" w:cs="宋体"/>
          <w:sz w:val="24"/>
          <w:szCs w:val="24"/>
        </w:rPr>
        <w:t>。</w:t>
      </w:r>
      <w:r w:rsidRPr="00B31394">
        <w:rPr>
          <w:rFonts w:ascii="Times New Roman" w:eastAsia="宋体" w:hAnsi="Times New Roman" w:cs="宋体" w:hint="eastAsia"/>
          <w:sz w:val="24"/>
          <w:szCs w:val="24"/>
        </w:rPr>
        <w:t>这种禁忌不仅对农区作物安全生长提供了保障</w:t>
      </w:r>
      <w:r w:rsidR="000F28A2" w:rsidRPr="00B31394">
        <w:rPr>
          <w:rFonts w:ascii="Times New Roman" w:eastAsia="宋体" w:hAnsi="Times New Roman" w:cs="宋体" w:hint="eastAsia"/>
          <w:sz w:val="24"/>
          <w:szCs w:val="24"/>
        </w:rPr>
        <w:t>，还</w:t>
      </w:r>
      <w:r w:rsidRPr="00B31394">
        <w:rPr>
          <w:rFonts w:ascii="Times New Roman" w:eastAsia="宋体" w:hAnsi="Times New Roman" w:cs="宋体" w:hint="eastAsia"/>
          <w:sz w:val="24"/>
          <w:szCs w:val="24"/>
        </w:rPr>
        <w:t>更好的</w:t>
      </w:r>
      <w:r w:rsidR="001C70F3" w:rsidRPr="00B31394">
        <w:rPr>
          <w:rFonts w:ascii="Times New Roman" w:eastAsia="宋体" w:hAnsi="Times New Roman" w:cs="宋体" w:hint="eastAsia"/>
          <w:sz w:val="24"/>
          <w:szCs w:val="24"/>
        </w:rPr>
        <w:t>保护</w:t>
      </w:r>
      <w:r w:rsidR="000F28A2" w:rsidRPr="00B31394">
        <w:rPr>
          <w:rFonts w:ascii="Times New Roman" w:eastAsia="宋体" w:hAnsi="Times New Roman" w:cs="宋体" w:hint="eastAsia"/>
          <w:sz w:val="24"/>
          <w:szCs w:val="24"/>
        </w:rPr>
        <w:t>了野生动物</w:t>
      </w:r>
      <w:r w:rsidR="00015508" w:rsidRPr="00B31394">
        <w:rPr>
          <w:rFonts w:ascii="Times New Roman" w:eastAsia="宋体" w:hAnsi="Times New Roman" w:cs="宋体" w:hint="eastAsia"/>
          <w:sz w:val="24"/>
          <w:szCs w:val="24"/>
          <w:vertAlign w:val="superscript"/>
        </w:rPr>
        <w:t>[</w:t>
      </w:r>
      <w:r w:rsidR="006B00B2" w:rsidRPr="00B31394">
        <w:rPr>
          <w:rFonts w:ascii="Times New Roman" w:eastAsia="宋体" w:hAnsi="Times New Roman" w:cs="宋体" w:hint="eastAsia"/>
          <w:sz w:val="24"/>
          <w:szCs w:val="24"/>
          <w:vertAlign w:val="superscript"/>
        </w:rPr>
        <w:t>7</w:t>
      </w:r>
      <w:r w:rsidR="00015508" w:rsidRPr="00B31394">
        <w:rPr>
          <w:rFonts w:ascii="Times New Roman" w:eastAsia="宋体" w:hAnsi="Times New Roman" w:cs="宋体" w:hint="eastAsia"/>
          <w:sz w:val="24"/>
          <w:szCs w:val="24"/>
          <w:vertAlign w:val="superscript"/>
        </w:rPr>
        <w:t>]</w:t>
      </w:r>
      <w:r w:rsidRPr="00B31394">
        <w:rPr>
          <w:rFonts w:ascii="Times New Roman" w:eastAsia="宋体" w:hAnsi="Times New Roman" w:cs="宋体" w:hint="eastAsia"/>
          <w:sz w:val="24"/>
          <w:szCs w:val="24"/>
        </w:rPr>
        <w:t>。</w:t>
      </w:r>
    </w:p>
    <w:p w:rsidR="006D39D3" w:rsidRDefault="000F28A2" w:rsidP="001B53D7">
      <w:pPr>
        <w:widowControl w:val="0"/>
        <w:autoSpaceDE w:val="0"/>
        <w:autoSpaceDN w:val="0"/>
        <w:snapToGrid/>
        <w:spacing w:beforeLines="50" w:before="156" w:after="0" w:line="400" w:lineRule="exact"/>
        <w:ind w:firstLineChars="236" w:firstLine="566"/>
        <w:rPr>
          <w:rFonts w:ascii="Times New Roman" w:eastAsia="宋体" w:hAnsi="Times New Roman" w:cs="宋体"/>
          <w:sz w:val="24"/>
          <w:szCs w:val="24"/>
        </w:rPr>
      </w:pPr>
      <w:r w:rsidRPr="00B31394">
        <w:rPr>
          <w:rFonts w:ascii="Times New Roman" w:eastAsia="宋体" w:hAnsi="Times New Roman" w:cs="宋体" w:hint="eastAsia"/>
          <w:sz w:val="24"/>
          <w:szCs w:val="24"/>
        </w:rPr>
        <w:t>藏族游牧方式是对自然环境的合理利用和可持续发展</w:t>
      </w:r>
      <w:r w:rsidR="00093F49"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牧区</w:t>
      </w:r>
      <w:r w:rsidRPr="00B31394">
        <w:rPr>
          <w:rFonts w:ascii="Times New Roman" w:eastAsia="宋体" w:hAnsi="Times New Roman" w:cs="宋体"/>
          <w:sz w:val="24"/>
          <w:szCs w:val="24"/>
        </w:rPr>
        <w:t>牧民在游牧和</w:t>
      </w:r>
      <w:r w:rsidRPr="00B31394">
        <w:rPr>
          <w:rFonts w:ascii="Times New Roman" w:eastAsia="宋体" w:hAnsi="Times New Roman" w:cs="宋体" w:hint="eastAsia"/>
          <w:sz w:val="24"/>
          <w:szCs w:val="24"/>
        </w:rPr>
        <w:t>迁徙</w:t>
      </w:r>
      <w:r w:rsidRPr="00B31394">
        <w:rPr>
          <w:rFonts w:ascii="Times New Roman" w:eastAsia="宋体" w:hAnsi="Times New Roman" w:cs="宋体"/>
          <w:sz w:val="24"/>
          <w:szCs w:val="24"/>
        </w:rPr>
        <w:t>过程中也有不少</w:t>
      </w:r>
      <w:r w:rsidRPr="00B31394">
        <w:rPr>
          <w:rFonts w:ascii="Times New Roman" w:eastAsia="宋体" w:hAnsi="Times New Roman" w:cs="宋体" w:hint="eastAsia"/>
          <w:sz w:val="24"/>
          <w:szCs w:val="24"/>
        </w:rPr>
        <w:t>忌讳</w:t>
      </w:r>
      <w:r w:rsidRPr="00B31394">
        <w:rPr>
          <w:rFonts w:ascii="Times New Roman" w:eastAsia="宋体" w:hAnsi="Times New Roman" w:cs="宋体"/>
          <w:sz w:val="24"/>
          <w:szCs w:val="24"/>
        </w:rPr>
        <w:t>。</w:t>
      </w:r>
      <w:r w:rsidRPr="00B31394">
        <w:rPr>
          <w:rFonts w:ascii="Times New Roman" w:eastAsia="宋体" w:hAnsi="Times New Roman" w:cs="宋体" w:hint="eastAsia"/>
          <w:sz w:val="24"/>
          <w:szCs w:val="24"/>
        </w:rPr>
        <w:t>夏季是牧草生长发育的最佳季节</w:t>
      </w:r>
      <w:r w:rsidRPr="00B31394">
        <w:rPr>
          <w:rFonts w:ascii="Times New Roman" w:eastAsia="宋体" w:hAnsi="Times New Roman" w:cs="宋体"/>
          <w:sz w:val="24"/>
          <w:szCs w:val="24"/>
        </w:rPr>
        <w:t>，</w:t>
      </w:r>
      <w:r w:rsidRPr="00B31394">
        <w:rPr>
          <w:rFonts w:ascii="Times New Roman" w:eastAsia="宋体" w:hAnsi="Times New Roman" w:cs="宋体" w:hint="eastAsia"/>
          <w:sz w:val="24"/>
          <w:szCs w:val="24"/>
        </w:rPr>
        <w:t>随意搬迁会使残害牧草生长</w:t>
      </w:r>
      <w:r w:rsidRPr="00B31394">
        <w:rPr>
          <w:rFonts w:ascii="Times New Roman" w:eastAsia="宋体" w:hAnsi="Times New Roman" w:cs="宋体" w:hint="eastAsia"/>
          <w:sz w:val="24"/>
          <w:szCs w:val="24"/>
          <w:vertAlign w:val="superscript"/>
        </w:rPr>
        <w:t>[11]</w:t>
      </w:r>
      <w:r w:rsidRPr="00B31394">
        <w:rPr>
          <w:rFonts w:ascii="Times New Roman" w:eastAsia="宋体" w:hAnsi="Times New Roman" w:cs="宋体" w:hint="eastAsia"/>
          <w:sz w:val="24"/>
          <w:szCs w:val="24"/>
        </w:rPr>
        <w:t>，</w:t>
      </w:r>
      <w:r w:rsidR="00842A00" w:rsidRPr="00B31394">
        <w:rPr>
          <w:rFonts w:ascii="Times New Roman" w:eastAsia="宋体" w:hAnsi="Times New Roman" w:cs="宋体" w:hint="eastAsia"/>
          <w:sz w:val="24"/>
          <w:szCs w:val="24"/>
        </w:rPr>
        <w:t>在夏秋高寒草场放牧时，</w:t>
      </w:r>
      <w:r w:rsidRPr="00B31394">
        <w:rPr>
          <w:rFonts w:ascii="Times New Roman" w:eastAsia="宋体" w:hAnsi="Times New Roman" w:cs="宋体" w:hint="eastAsia"/>
          <w:sz w:val="24"/>
          <w:szCs w:val="24"/>
        </w:rPr>
        <w:t>仅限</w:t>
      </w:r>
      <w:r w:rsidR="00842A00" w:rsidRPr="00B31394">
        <w:rPr>
          <w:rFonts w:ascii="Times New Roman" w:eastAsia="宋体" w:hAnsi="Times New Roman" w:cs="宋体" w:hint="eastAsia"/>
          <w:sz w:val="24"/>
          <w:szCs w:val="24"/>
        </w:rPr>
        <w:t>在自己草场范围内，</w:t>
      </w:r>
      <w:r w:rsidR="009D58E7" w:rsidRPr="00B31394">
        <w:rPr>
          <w:rFonts w:ascii="Times New Roman" w:eastAsia="宋体" w:hAnsi="Times New Roman" w:cs="宋体" w:hint="eastAsia"/>
          <w:sz w:val="24"/>
          <w:szCs w:val="24"/>
        </w:rPr>
        <w:t>禁忌向别处搬迁。</w:t>
      </w:r>
      <w:r w:rsidR="00093F49" w:rsidRPr="00B31394">
        <w:rPr>
          <w:rFonts w:ascii="Times New Roman" w:eastAsia="宋体" w:hAnsi="Times New Roman" w:cs="宋体" w:hint="eastAsia"/>
          <w:sz w:val="24"/>
          <w:szCs w:val="24"/>
        </w:rPr>
        <w:t>这种放牧方式，</w:t>
      </w:r>
      <w:r w:rsidRPr="00B31394">
        <w:rPr>
          <w:rFonts w:ascii="Times New Roman" w:eastAsia="宋体" w:hAnsi="Times New Roman" w:cs="宋体" w:hint="eastAsia"/>
          <w:sz w:val="24"/>
          <w:szCs w:val="24"/>
        </w:rPr>
        <w:t>一方面控制了家畜数量不超出草原牧草生产力的限度。另一方面又保护野生动物，既要放牧又要保护水草资源</w:t>
      </w:r>
      <w:r w:rsidRPr="00B31394">
        <w:rPr>
          <w:rFonts w:ascii="Times New Roman" w:eastAsia="宋体" w:hAnsi="Times New Roman" w:cs="宋体"/>
          <w:sz w:val="24"/>
          <w:szCs w:val="24"/>
        </w:rPr>
        <w:t>，</w:t>
      </w:r>
      <w:r w:rsidRPr="00B31394">
        <w:rPr>
          <w:rFonts w:ascii="Times New Roman" w:eastAsia="宋体" w:hAnsi="Times New Roman" w:cs="宋体" w:hint="eastAsia"/>
          <w:sz w:val="24"/>
          <w:szCs w:val="24"/>
        </w:rPr>
        <w:t>从而维持了高原丰富的生物多样性</w:t>
      </w:r>
      <w:r w:rsidRPr="00B31394">
        <w:rPr>
          <w:rFonts w:ascii="Times New Roman" w:eastAsia="宋体" w:hAnsi="Times New Roman" w:cs="宋体" w:hint="eastAsia"/>
          <w:sz w:val="24"/>
          <w:szCs w:val="24"/>
          <w:vertAlign w:val="superscript"/>
        </w:rPr>
        <w:t>[14]</w:t>
      </w:r>
      <w:r w:rsidRPr="00B31394">
        <w:rPr>
          <w:rFonts w:ascii="Times New Roman" w:eastAsia="宋体" w:hAnsi="Times New Roman" w:cs="宋体" w:hint="eastAsia"/>
          <w:sz w:val="24"/>
          <w:szCs w:val="24"/>
        </w:rPr>
        <w:t>。</w:t>
      </w:r>
    </w:p>
    <w:p w:rsidR="006D39D3" w:rsidRDefault="00FB6414" w:rsidP="001B53D7">
      <w:pPr>
        <w:widowControl w:val="0"/>
        <w:autoSpaceDE w:val="0"/>
        <w:autoSpaceDN w:val="0"/>
        <w:snapToGrid/>
        <w:spacing w:beforeLines="100" w:before="312" w:afterLines="50" w:after="156" w:line="400" w:lineRule="exact"/>
        <w:rPr>
          <w:rFonts w:ascii="Times New Roman" w:eastAsia="宋体" w:hAnsi="Times New Roman" w:cs="宋体"/>
          <w:b/>
          <w:sz w:val="30"/>
          <w:szCs w:val="30"/>
        </w:rPr>
      </w:pPr>
      <w:r>
        <w:rPr>
          <w:rFonts w:ascii="Times New Roman" w:eastAsia="宋体" w:hAnsi="Times New Roman" w:cs="宋体" w:hint="eastAsia"/>
          <w:b/>
          <w:sz w:val="30"/>
          <w:szCs w:val="30"/>
        </w:rPr>
        <w:t>三</w:t>
      </w:r>
      <w:r w:rsidR="00837956" w:rsidRPr="00B31394">
        <w:rPr>
          <w:rFonts w:ascii="Times New Roman" w:eastAsia="宋体" w:hAnsi="Times New Roman" w:cs="宋体" w:hint="eastAsia"/>
          <w:b/>
          <w:sz w:val="30"/>
          <w:szCs w:val="30"/>
        </w:rPr>
        <w:t>、</w:t>
      </w:r>
      <w:r w:rsidR="00A002E1" w:rsidRPr="00B31394">
        <w:rPr>
          <w:rFonts w:ascii="Times New Roman" w:eastAsia="宋体" w:hAnsi="Times New Roman" w:cs="宋体" w:hint="eastAsia"/>
          <w:b/>
          <w:sz w:val="30"/>
          <w:szCs w:val="30"/>
        </w:rPr>
        <w:t>甘南藏区生态文化状况</w:t>
      </w:r>
      <w:r w:rsidR="00A002E1" w:rsidRPr="00B31394">
        <w:rPr>
          <w:rFonts w:ascii="Times New Roman" w:eastAsia="宋体" w:hAnsi="Times New Roman" w:cs="宋体" w:hint="eastAsia"/>
          <w:b/>
          <w:sz w:val="30"/>
          <w:szCs w:val="30"/>
        </w:rPr>
        <w:t xml:space="preserve"> </w:t>
      </w:r>
    </w:p>
    <w:p w:rsidR="000B6A77" w:rsidRPr="00B31394" w:rsidRDefault="000B6A77" w:rsidP="001B53D7">
      <w:pPr>
        <w:pStyle w:val="Default"/>
        <w:spacing w:beforeLines="50" w:before="156" w:line="400" w:lineRule="exact"/>
        <w:ind w:firstLineChars="200" w:firstLine="480"/>
        <w:rPr>
          <w:rFonts w:ascii="Times New Roman" w:eastAsia="宋体" w:hAnsi="Times New Roman" w:cs="Times New Roman"/>
          <w:color w:val="auto"/>
          <w:lang w:bidi="ar-SA"/>
        </w:rPr>
      </w:pPr>
      <w:r w:rsidRPr="00B31394">
        <w:rPr>
          <w:rFonts w:ascii="Times New Roman" w:eastAsia="宋体" w:hAnsi="Times New Roman" w:cs="Times New Roman" w:hint="eastAsia"/>
          <w:color w:val="auto"/>
          <w:lang w:bidi="ar-SA"/>
        </w:rPr>
        <w:t>桑科乡位于甘南</w:t>
      </w:r>
      <w:r w:rsidRPr="00B31394">
        <w:rPr>
          <w:rFonts w:ascii="Times New Roman" w:eastAsia="宋体" w:hAnsi="Times New Roman" w:cs="Times New Roman"/>
          <w:color w:val="auto"/>
          <w:lang w:bidi="ar-SA"/>
        </w:rPr>
        <w:t>藏族自治州</w:t>
      </w:r>
      <w:r w:rsidRPr="00B31394">
        <w:rPr>
          <w:rFonts w:ascii="Times New Roman" w:eastAsia="宋体" w:hAnsi="Times New Roman" w:cs="Times New Roman" w:hint="eastAsia"/>
          <w:color w:val="auto"/>
          <w:lang w:bidi="ar-SA"/>
        </w:rPr>
        <w:t>夏河县境内，距夏河县城西南</w:t>
      </w:r>
      <w:r w:rsidRPr="00B31394">
        <w:rPr>
          <w:rFonts w:ascii="Times New Roman" w:eastAsia="宋体" w:hAnsi="Times New Roman" w:cs="Times New Roman" w:hint="eastAsia"/>
          <w:color w:val="auto"/>
          <w:lang w:bidi="ar-SA"/>
        </w:rPr>
        <w:t>10</w:t>
      </w:r>
      <w:r w:rsidRPr="00B31394">
        <w:rPr>
          <w:rFonts w:ascii="Times New Roman" w:eastAsia="宋体" w:hAnsi="Times New Roman" w:cs="Times New Roman"/>
          <w:color w:val="auto"/>
        </w:rPr>
        <w:t>km</w:t>
      </w:r>
      <w:r w:rsidRPr="00B31394">
        <w:rPr>
          <w:rFonts w:ascii="Times New Roman" w:eastAsia="宋体" w:hAnsi="Times New Roman" w:cs="Times New Roman" w:hint="eastAsia"/>
          <w:color w:val="auto"/>
          <w:lang w:bidi="ar-SA"/>
        </w:rPr>
        <w:t>，平均海拔</w:t>
      </w:r>
      <w:r w:rsidRPr="00B31394">
        <w:rPr>
          <w:rFonts w:ascii="Times New Roman" w:eastAsia="宋体" w:hAnsi="Times New Roman" w:cs="Times New Roman" w:hint="eastAsia"/>
          <w:color w:val="auto"/>
          <w:lang w:bidi="ar-SA"/>
        </w:rPr>
        <w:t>3000m</w:t>
      </w:r>
      <w:r w:rsidRPr="00B31394">
        <w:rPr>
          <w:rFonts w:ascii="Times New Roman" w:eastAsia="宋体" w:hAnsi="Times New Roman" w:cs="Times New Roman" w:hint="eastAsia"/>
          <w:color w:val="auto"/>
          <w:lang w:bidi="ar-SA"/>
        </w:rPr>
        <w:t>以上，草原面积约</w:t>
      </w:r>
      <w:r w:rsidRPr="00B31394">
        <w:rPr>
          <w:rFonts w:ascii="Times New Roman" w:eastAsia="宋体" w:hAnsi="Times New Roman" w:cs="Times New Roman" w:hint="eastAsia"/>
          <w:color w:val="auto"/>
          <w:lang w:bidi="ar-SA"/>
        </w:rPr>
        <w:t>70</w:t>
      </w:r>
      <w:r w:rsidRPr="00B31394">
        <w:rPr>
          <w:rFonts w:ascii="Times New Roman" w:eastAsia="宋体" w:hAnsiTheme="minorEastAsia" w:cs="Times New Roman" w:hint="eastAsia"/>
          <w:color w:val="auto"/>
          <w:lang w:bidi="ar-SA"/>
        </w:rPr>
        <w:t>km</w:t>
      </w:r>
      <w:r w:rsidRPr="00B31394">
        <w:rPr>
          <w:rFonts w:ascii="Times New Roman" w:eastAsia="宋体" w:hAnsi="Times New Roman" w:cs="Times New Roman" w:hint="eastAsia"/>
          <w:color w:val="auto"/>
          <w:vertAlign w:val="superscript"/>
          <w:lang w:bidi="ar-SA"/>
        </w:rPr>
        <w:t>2</w:t>
      </w:r>
      <w:r w:rsidRPr="00B31394">
        <w:rPr>
          <w:rFonts w:ascii="Times New Roman" w:eastAsia="宋体" w:hAnsi="Times New Roman" w:cs="Times New Roman" w:hint="eastAsia"/>
          <w:color w:val="auto"/>
          <w:lang w:bidi="ar-SA"/>
        </w:rPr>
        <w:t>，是甘南藏族自治州的主要畜牧业基地之一。桑科乡是夏河县的</w:t>
      </w:r>
      <w:proofErr w:type="gramStart"/>
      <w:r w:rsidRPr="00B31394">
        <w:rPr>
          <w:rFonts w:ascii="Times New Roman" w:eastAsia="宋体" w:hAnsi="Times New Roman" w:cs="Times New Roman" w:hint="eastAsia"/>
          <w:color w:val="auto"/>
          <w:lang w:bidi="ar-SA"/>
        </w:rPr>
        <w:t>三大纯牧业</w:t>
      </w:r>
      <w:proofErr w:type="gramEnd"/>
      <w:r w:rsidRPr="00B31394">
        <w:rPr>
          <w:rFonts w:ascii="Times New Roman" w:eastAsia="宋体" w:hAnsi="Times New Roman" w:cs="Times New Roman" w:hint="eastAsia"/>
          <w:color w:val="auto"/>
          <w:lang w:bidi="ar-SA"/>
        </w:rPr>
        <w:t>乡之一，户数</w:t>
      </w:r>
      <w:r w:rsidRPr="00B31394">
        <w:rPr>
          <w:rFonts w:ascii="Times New Roman" w:eastAsia="宋体" w:hAnsi="Times New Roman" w:cs="Times New Roman" w:hint="eastAsia"/>
          <w:color w:val="auto"/>
          <w:lang w:bidi="ar-SA"/>
        </w:rPr>
        <w:t>1512</w:t>
      </w:r>
      <w:r w:rsidRPr="00B31394">
        <w:rPr>
          <w:rFonts w:ascii="Times New Roman" w:eastAsia="宋体" w:hAnsi="Times New Roman" w:cs="Times New Roman" w:hint="eastAsia"/>
          <w:color w:val="auto"/>
          <w:lang w:bidi="ar-SA"/>
        </w:rPr>
        <w:t>户，总人口数</w:t>
      </w:r>
      <w:r w:rsidRPr="00B31394">
        <w:rPr>
          <w:rFonts w:ascii="Times New Roman" w:eastAsia="宋体" w:hAnsi="Times New Roman" w:cs="Times New Roman" w:hint="eastAsia"/>
          <w:color w:val="auto"/>
          <w:lang w:bidi="ar-SA"/>
        </w:rPr>
        <w:t>7698</w:t>
      </w:r>
      <w:r w:rsidRPr="00B31394">
        <w:rPr>
          <w:rFonts w:ascii="Times New Roman" w:eastAsia="宋体" w:hAnsi="Times New Roman" w:cs="Times New Roman" w:hint="eastAsia"/>
          <w:color w:val="auto"/>
          <w:lang w:bidi="ar-SA"/>
        </w:rPr>
        <w:t>人</w:t>
      </w:r>
      <w:r w:rsidRPr="00B31394">
        <w:rPr>
          <w:rFonts w:ascii="Times New Roman" w:eastAsia="宋体" w:hAnsi="Times New Roman" w:cs="Times New Roman" w:hint="eastAsia"/>
          <w:color w:val="auto"/>
          <w:vertAlign w:val="superscript"/>
          <w:lang w:bidi="ar-SA"/>
        </w:rPr>
        <w:t>[2 ]</w:t>
      </w:r>
      <w:r w:rsidRPr="00B31394">
        <w:rPr>
          <w:rFonts w:ascii="Times New Roman" w:eastAsia="宋体" w:hAnsi="Times New Roman" w:cs="Times New Roman" w:hint="eastAsia"/>
          <w:color w:val="auto"/>
          <w:lang w:bidi="ar-SA"/>
        </w:rPr>
        <w:t>。</w:t>
      </w:r>
      <w:r w:rsidRPr="00791DAF">
        <w:rPr>
          <w:rFonts w:ascii="Times New Roman" w:eastAsia="宋体" w:hAnsi="Times New Roman" w:cs="Times New Roman" w:hint="eastAsia"/>
          <w:color w:val="auto"/>
          <w:lang w:bidi="ar-SA"/>
        </w:rPr>
        <w:t>这里人口稀少、草原辽阔，</w:t>
      </w:r>
      <w:r w:rsidRPr="00791DAF">
        <w:rPr>
          <w:rFonts w:ascii="Times New Roman" w:eastAsia="宋体" w:hAnsi="Times New Roman" w:cs="Times New Roman"/>
          <w:color w:val="auto"/>
        </w:rPr>
        <w:t>复杂多样性的地理环境和气候条件</w:t>
      </w:r>
      <w:r w:rsidRPr="00791DAF">
        <w:rPr>
          <w:rFonts w:ascii="Times New Roman" w:eastAsia="宋体" w:hAnsi="Times New Roman" w:cs="Times New Roman" w:hint="eastAsia"/>
          <w:color w:val="auto"/>
        </w:rPr>
        <w:t>，</w:t>
      </w:r>
      <w:del w:id="86" w:author="Alex" w:date="2015-10-29T20:50:00Z">
        <w:r w:rsidRPr="00791DAF" w:rsidDel="009A6A82">
          <w:rPr>
            <w:rFonts w:ascii="Times New Roman" w:eastAsia="宋体" w:hAnsi="Times New Roman" w:cs="Times New Roman"/>
            <w:color w:val="auto"/>
          </w:rPr>
          <w:delText>造就</w:delText>
        </w:r>
      </w:del>
      <w:ins w:id="87" w:author="Alex" w:date="2015-10-29T20:50:00Z">
        <w:r w:rsidR="009A6A82">
          <w:rPr>
            <w:rFonts w:ascii="Times New Roman" w:eastAsia="宋体" w:hAnsi="Times New Roman" w:cs="Times New Roman" w:hint="eastAsia"/>
            <w:color w:val="auto"/>
          </w:rPr>
          <w:t>赋予</w:t>
        </w:r>
      </w:ins>
      <w:bookmarkStart w:id="88" w:name="_GoBack"/>
      <w:bookmarkEnd w:id="88"/>
      <w:r w:rsidRPr="00791DAF">
        <w:rPr>
          <w:rFonts w:ascii="Times New Roman" w:eastAsia="宋体" w:hAnsi="Times New Roman" w:cs="Times New Roman"/>
          <w:color w:val="auto"/>
        </w:rPr>
        <w:t>了</w:t>
      </w:r>
      <w:r w:rsidRPr="00791DAF">
        <w:rPr>
          <w:rFonts w:ascii="Times New Roman" w:eastAsia="宋体" w:hAnsi="Times New Roman" w:cs="Times New Roman" w:hint="eastAsia"/>
          <w:color w:val="auto"/>
        </w:rPr>
        <w:t>当地</w:t>
      </w:r>
      <w:r w:rsidRPr="00791DAF">
        <w:rPr>
          <w:rFonts w:ascii="Times New Roman" w:eastAsia="宋体" w:hAnsi="Times New Roman" w:cs="Times New Roman"/>
          <w:color w:val="auto"/>
        </w:rPr>
        <w:t>丰富的自然资源。</w:t>
      </w:r>
    </w:p>
    <w:p w:rsidR="00753A7D" w:rsidRPr="00B31394" w:rsidRDefault="00093F49"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2014</w:t>
      </w:r>
      <w:r w:rsidRPr="00B31394">
        <w:rPr>
          <w:rFonts w:ascii="Times New Roman" w:eastAsia="宋体" w:hAnsi="Times New Roman" w:cs="宋体" w:hint="eastAsia"/>
          <w:sz w:val="24"/>
          <w:szCs w:val="24"/>
        </w:rPr>
        <w:t>年</w:t>
      </w:r>
      <w:r w:rsidRPr="00B31394">
        <w:rPr>
          <w:rFonts w:ascii="Times New Roman" w:eastAsia="宋体" w:hAnsi="Times New Roman" w:cs="宋体" w:hint="eastAsia"/>
          <w:sz w:val="24"/>
          <w:szCs w:val="24"/>
        </w:rPr>
        <w:t>9</w:t>
      </w:r>
      <w:r w:rsidRPr="00B31394">
        <w:rPr>
          <w:rFonts w:ascii="Times New Roman" w:eastAsia="宋体" w:hAnsi="Times New Roman" w:cs="宋体" w:hint="eastAsia"/>
          <w:sz w:val="24"/>
          <w:szCs w:val="24"/>
        </w:rPr>
        <w:t>月，</w:t>
      </w:r>
      <w:r w:rsidR="00A002E1" w:rsidRPr="00B31394">
        <w:rPr>
          <w:rFonts w:ascii="Times New Roman" w:eastAsia="宋体" w:hAnsi="Times New Roman" w:cs="宋体" w:hint="eastAsia"/>
          <w:sz w:val="24"/>
          <w:szCs w:val="24"/>
        </w:rPr>
        <w:t>通过问卷</w:t>
      </w:r>
      <w:r w:rsidRPr="00B31394">
        <w:rPr>
          <w:rFonts w:ascii="Times New Roman" w:eastAsia="宋体" w:hAnsi="Times New Roman" w:cs="宋体" w:hint="eastAsia"/>
          <w:sz w:val="24"/>
          <w:szCs w:val="24"/>
        </w:rPr>
        <w:t>调查</w:t>
      </w:r>
      <w:r w:rsidR="00EE0900"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分析了甘南</w:t>
      </w:r>
      <w:r w:rsidR="00A002E1" w:rsidRPr="00B31394">
        <w:rPr>
          <w:rFonts w:ascii="Times New Roman" w:eastAsia="宋体" w:hAnsi="Times New Roman" w:cs="宋体" w:hint="eastAsia"/>
          <w:sz w:val="24"/>
          <w:szCs w:val="24"/>
        </w:rPr>
        <w:t>区桑科乡藏民对藏族传统文化的了解程度。本文随机选取</w:t>
      </w:r>
      <w:r w:rsidR="00A002E1" w:rsidRPr="00B31394">
        <w:rPr>
          <w:rFonts w:ascii="Times New Roman" w:eastAsia="宋体" w:hAnsi="Times New Roman" w:cs="宋体" w:hint="eastAsia"/>
          <w:sz w:val="24"/>
          <w:szCs w:val="24"/>
        </w:rPr>
        <w:t>50</w:t>
      </w:r>
      <w:r w:rsidR="00A002E1" w:rsidRPr="00B31394">
        <w:rPr>
          <w:rFonts w:ascii="Times New Roman" w:eastAsia="宋体" w:hAnsi="Times New Roman" w:cs="宋体" w:hint="eastAsia"/>
          <w:sz w:val="24"/>
          <w:szCs w:val="24"/>
        </w:rPr>
        <w:t>个当地居民</w:t>
      </w:r>
      <w:r w:rsidR="00D90A4E" w:rsidRPr="00B31394">
        <w:rPr>
          <w:rFonts w:ascii="Times New Roman" w:eastAsia="宋体" w:hAnsi="Times New Roman" w:cs="宋体" w:hint="eastAsia"/>
          <w:sz w:val="24"/>
          <w:szCs w:val="24"/>
        </w:rPr>
        <w:t>参与</w:t>
      </w:r>
      <w:r w:rsidRPr="00B31394">
        <w:rPr>
          <w:rFonts w:ascii="Times New Roman" w:eastAsia="宋体" w:hAnsi="Times New Roman" w:cs="宋体" w:hint="eastAsia"/>
          <w:sz w:val="24"/>
          <w:szCs w:val="24"/>
        </w:rPr>
        <w:t>问卷工作，</w:t>
      </w:r>
      <w:r w:rsidR="00A002E1" w:rsidRPr="00B31394">
        <w:rPr>
          <w:rFonts w:ascii="Times New Roman" w:eastAsia="宋体" w:hAnsi="Times New Roman" w:cs="宋体" w:hint="eastAsia"/>
          <w:sz w:val="24"/>
          <w:szCs w:val="24"/>
        </w:rPr>
        <w:t>包括学生、农牧民</w:t>
      </w:r>
      <w:r w:rsidRPr="00B31394">
        <w:rPr>
          <w:rFonts w:ascii="Times New Roman" w:eastAsia="宋体" w:hAnsi="Times New Roman" w:cs="宋体" w:hint="eastAsia"/>
          <w:sz w:val="24"/>
          <w:szCs w:val="24"/>
        </w:rPr>
        <w:t>和</w:t>
      </w:r>
      <w:r w:rsidR="00A002E1" w:rsidRPr="00B31394">
        <w:rPr>
          <w:rFonts w:ascii="Times New Roman" w:eastAsia="宋体" w:hAnsi="Times New Roman" w:cs="宋体" w:hint="eastAsia"/>
          <w:sz w:val="24"/>
          <w:szCs w:val="24"/>
        </w:rPr>
        <w:t>企事业单位</w:t>
      </w:r>
      <w:r w:rsidR="00D90A4E" w:rsidRPr="00B31394">
        <w:rPr>
          <w:rFonts w:ascii="Times New Roman" w:eastAsia="宋体" w:hAnsi="Times New Roman" w:cs="宋体" w:hint="eastAsia"/>
          <w:sz w:val="24"/>
          <w:szCs w:val="24"/>
        </w:rPr>
        <w:t>的工作人员</w:t>
      </w:r>
      <w:r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其中农牧民占</w:t>
      </w:r>
      <w:r w:rsidR="00A002E1" w:rsidRPr="00B31394">
        <w:rPr>
          <w:rFonts w:ascii="Times New Roman" w:eastAsia="宋体" w:hAnsi="Times New Roman" w:cs="宋体" w:hint="eastAsia"/>
          <w:sz w:val="24"/>
          <w:szCs w:val="24"/>
        </w:rPr>
        <w:t>52%</w:t>
      </w:r>
      <w:r w:rsidR="00A002E1" w:rsidRPr="00B31394">
        <w:rPr>
          <w:rFonts w:ascii="Times New Roman" w:eastAsia="宋体" w:hAnsi="Times New Roman" w:cs="宋体" w:hint="eastAsia"/>
          <w:sz w:val="24"/>
          <w:szCs w:val="24"/>
        </w:rPr>
        <w:t>，企事业单位工作人员占</w:t>
      </w:r>
      <w:r w:rsidR="00A002E1" w:rsidRPr="00B31394">
        <w:rPr>
          <w:rFonts w:ascii="Times New Roman" w:eastAsia="宋体" w:hAnsi="Times New Roman" w:cs="宋体" w:hint="eastAsia"/>
          <w:sz w:val="24"/>
          <w:szCs w:val="24"/>
        </w:rPr>
        <w:t>28%</w:t>
      </w:r>
      <w:r w:rsidR="00A002E1" w:rsidRPr="00B31394">
        <w:rPr>
          <w:rFonts w:ascii="Times New Roman" w:eastAsia="宋体" w:hAnsi="Times New Roman" w:cs="宋体" w:hint="eastAsia"/>
          <w:sz w:val="24"/>
          <w:szCs w:val="24"/>
        </w:rPr>
        <w:t>，学生</w:t>
      </w:r>
      <w:r w:rsidR="00D90A4E" w:rsidRPr="00B31394">
        <w:rPr>
          <w:rFonts w:ascii="Times New Roman" w:eastAsia="宋体" w:hAnsi="Times New Roman" w:cs="宋体" w:hint="eastAsia"/>
          <w:sz w:val="24"/>
          <w:szCs w:val="24"/>
        </w:rPr>
        <w:t>占</w:t>
      </w:r>
      <w:r w:rsidR="00A002E1" w:rsidRPr="00B31394">
        <w:rPr>
          <w:rFonts w:ascii="Times New Roman" w:eastAsia="宋体" w:hAnsi="Times New Roman" w:cs="宋体" w:hint="eastAsia"/>
          <w:sz w:val="24"/>
          <w:szCs w:val="24"/>
        </w:rPr>
        <w:t>2</w:t>
      </w:r>
      <w:r w:rsidRPr="00B31394">
        <w:rPr>
          <w:rFonts w:ascii="Times New Roman" w:eastAsia="宋体" w:hAnsi="Times New Roman" w:cs="宋体" w:hint="eastAsia"/>
          <w:sz w:val="24"/>
          <w:szCs w:val="24"/>
        </w:rPr>
        <w:t>0</w:t>
      </w:r>
      <w:r w:rsidR="00A002E1"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w:t>
      </w:r>
    </w:p>
    <w:p w:rsidR="006D39D3" w:rsidRDefault="00C44365"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1</w:t>
      </w:r>
      <w:r w:rsidRPr="00B31394">
        <w:rPr>
          <w:rFonts w:ascii="Times New Roman" w:eastAsia="宋体" w:hAnsi="Times New Roman" w:cs="宋体" w:hint="eastAsia"/>
          <w:b/>
          <w:bCs/>
          <w:sz w:val="28"/>
          <w:szCs w:val="28"/>
        </w:rPr>
        <w:t>．</w:t>
      </w:r>
      <w:r w:rsidR="000E0691" w:rsidRPr="00B31394">
        <w:rPr>
          <w:rFonts w:ascii="Times New Roman" w:eastAsia="宋体" w:hAnsi="Times New Roman" w:cs="宋体" w:hint="eastAsia"/>
          <w:b/>
          <w:bCs/>
          <w:sz w:val="28"/>
          <w:szCs w:val="28"/>
        </w:rPr>
        <w:t>当地居民对藏族生态文化了解程度的状况</w:t>
      </w:r>
    </w:p>
    <w:p w:rsidR="006D39D3" w:rsidRDefault="00734D70"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依据</w:t>
      </w:r>
      <w:r w:rsidR="000E0691" w:rsidRPr="00B31394">
        <w:rPr>
          <w:rFonts w:ascii="Times New Roman" w:eastAsia="宋体" w:hAnsi="Times New Roman" w:cs="宋体" w:hint="eastAsia"/>
          <w:sz w:val="24"/>
          <w:szCs w:val="24"/>
        </w:rPr>
        <w:t>藏区传统风俗习惯</w:t>
      </w:r>
      <w:r w:rsidRPr="00B31394">
        <w:rPr>
          <w:rFonts w:ascii="Times New Roman" w:eastAsia="宋体" w:hAnsi="Times New Roman" w:cs="宋体" w:hint="eastAsia"/>
          <w:sz w:val="24"/>
          <w:szCs w:val="24"/>
        </w:rPr>
        <w:t>，</w:t>
      </w:r>
      <w:r w:rsidR="000E0691" w:rsidRPr="00B31394">
        <w:rPr>
          <w:rFonts w:ascii="Times New Roman" w:eastAsia="宋体" w:hAnsi="Times New Roman" w:cs="宋体" w:hint="eastAsia"/>
          <w:sz w:val="24"/>
          <w:szCs w:val="24"/>
        </w:rPr>
        <w:t>选取</w:t>
      </w:r>
      <w:r w:rsidR="00605B90" w:rsidRPr="00B31394">
        <w:rPr>
          <w:rFonts w:ascii="Times New Roman" w:eastAsia="宋体" w:hAnsi="Times New Roman" w:cs="宋体" w:hint="eastAsia"/>
          <w:sz w:val="24"/>
          <w:szCs w:val="24"/>
        </w:rPr>
        <w:t>藏传佛教、保护山水、藏区禁忌、传统节日、丧葬礼俗及</w:t>
      </w:r>
      <w:r w:rsidR="004C5F70" w:rsidRPr="00B31394">
        <w:rPr>
          <w:rFonts w:ascii="Times New Roman" w:eastAsia="宋体" w:hAnsi="Times New Roman" w:cs="宋体" w:hint="eastAsia"/>
          <w:sz w:val="24"/>
          <w:szCs w:val="24"/>
        </w:rPr>
        <w:t>放牧制度</w:t>
      </w:r>
      <w:r w:rsidR="00605B90" w:rsidRPr="00B31394">
        <w:rPr>
          <w:rFonts w:ascii="Times New Roman" w:eastAsia="宋体" w:hAnsi="Times New Roman" w:cs="宋体" w:hint="eastAsia"/>
          <w:sz w:val="24"/>
          <w:szCs w:val="24"/>
        </w:rPr>
        <w:t>等六</w:t>
      </w:r>
      <w:r w:rsidR="00D850A2" w:rsidRPr="00B31394">
        <w:rPr>
          <w:rFonts w:ascii="Times New Roman" w:eastAsia="宋体" w:hAnsi="Times New Roman" w:cs="宋体" w:hint="eastAsia"/>
          <w:sz w:val="24"/>
          <w:szCs w:val="24"/>
        </w:rPr>
        <w:t>个指标，分析</w:t>
      </w:r>
      <w:r w:rsidR="00C0490F" w:rsidRPr="00B31394">
        <w:rPr>
          <w:rFonts w:ascii="Times New Roman" w:eastAsia="宋体" w:hAnsi="Times New Roman" w:cs="宋体" w:hint="eastAsia"/>
          <w:sz w:val="24"/>
          <w:szCs w:val="24"/>
        </w:rPr>
        <w:t>当地藏民对传统文化的了解程度</w:t>
      </w:r>
      <w:r w:rsidR="000E0691" w:rsidRPr="00B31394">
        <w:rPr>
          <w:rFonts w:ascii="Times New Roman" w:eastAsia="宋体" w:hAnsi="Times New Roman" w:cs="宋体" w:hint="eastAsia"/>
          <w:sz w:val="24"/>
          <w:szCs w:val="24"/>
        </w:rPr>
        <w:t>。</w:t>
      </w:r>
      <w:bookmarkStart w:id="89" w:name="OLE_LINK5"/>
      <w:bookmarkStart w:id="90" w:name="OLE_LINK6"/>
      <w:r w:rsidR="00CA6374" w:rsidRPr="00B31394">
        <w:rPr>
          <w:rFonts w:ascii="Times New Roman" w:eastAsia="宋体" w:hAnsi="Times New Roman" w:cs="宋体" w:hint="eastAsia"/>
          <w:sz w:val="24"/>
          <w:szCs w:val="24"/>
        </w:rPr>
        <w:t xml:space="preserve">   </w:t>
      </w:r>
    </w:p>
    <w:p w:rsidR="00F754F6" w:rsidRDefault="00F754F6">
      <w:pPr>
        <w:adjustRightInd/>
        <w:snapToGrid/>
        <w:spacing w:after="0"/>
        <w:rPr>
          <w:rFonts w:ascii="Times New Roman" w:eastAsia="宋体" w:hAnsi="Times New Roman" w:cs="宋体"/>
          <w:sz w:val="18"/>
          <w:szCs w:val="18"/>
        </w:rPr>
      </w:pPr>
      <w:r>
        <w:rPr>
          <w:rFonts w:ascii="Times New Roman" w:eastAsia="宋体" w:hAnsi="Times New Roman" w:cs="宋体"/>
          <w:sz w:val="18"/>
          <w:szCs w:val="18"/>
        </w:rPr>
        <w:br w:type="page"/>
      </w:r>
    </w:p>
    <w:p w:rsidR="000E0691" w:rsidRDefault="00A002E1" w:rsidP="001B53D7">
      <w:pPr>
        <w:widowControl w:val="0"/>
        <w:autoSpaceDE w:val="0"/>
        <w:autoSpaceDN w:val="0"/>
        <w:snapToGrid/>
        <w:spacing w:beforeLines="50" w:before="156" w:after="0" w:line="400" w:lineRule="exact"/>
        <w:jc w:val="center"/>
        <w:rPr>
          <w:rFonts w:ascii="Times New Roman" w:eastAsia="宋体" w:hAnsi="Times New Roman" w:cs="宋体"/>
          <w:sz w:val="18"/>
          <w:szCs w:val="18"/>
        </w:rPr>
      </w:pPr>
      <w:r w:rsidRPr="00B31394">
        <w:rPr>
          <w:rFonts w:ascii="Times New Roman" w:eastAsia="宋体" w:hAnsi="Times New Roman" w:cs="宋体" w:hint="eastAsia"/>
          <w:sz w:val="18"/>
          <w:szCs w:val="18"/>
        </w:rPr>
        <w:lastRenderedPageBreak/>
        <w:t>表</w:t>
      </w:r>
      <w:r w:rsidR="000E0691" w:rsidRPr="00B31394">
        <w:rPr>
          <w:rFonts w:ascii="Times New Roman" w:eastAsia="宋体" w:hAnsi="Times New Roman" w:cs="宋体" w:hint="eastAsia"/>
          <w:sz w:val="18"/>
          <w:szCs w:val="18"/>
        </w:rPr>
        <w:t>1</w:t>
      </w:r>
      <w:r w:rsidR="00A45F07">
        <w:rPr>
          <w:rFonts w:ascii="Times New Roman" w:eastAsia="宋体" w:hAnsi="Times New Roman" w:cs="宋体" w:hint="eastAsia"/>
          <w:sz w:val="18"/>
          <w:szCs w:val="18"/>
        </w:rPr>
        <w:t xml:space="preserve"> </w:t>
      </w:r>
      <w:r w:rsidR="00EE0900" w:rsidRPr="00B31394">
        <w:rPr>
          <w:rFonts w:ascii="Times New Roman" w:eastAsia="宋体" w:hAnsi="Times New Roman" w:cs="宋体" w:hint="eastAsia"/>
          <w:sz w:val="18"/>
          <w:szCs w:val="18"/>
        </w:rPr>
        <w:t>当地居民</w:t>
      </w:r>
      <w:r w:rsidRPr="00B31394">
        <w:rPr>
          <w:rFonts w:ascii="Times New Roman" w:eastAsia="宋体" w:hAnsi="Times New Roman" w:cs="宋体" w:hint="eastAsia"/>
          <w:sz w:val="18"/>
          <w:szCs w:val="18"/>
        </w:rPr>
        <w:t>对藏族传统文化的了解程度</w:t>
      </w:r>
      <w:bookmarkEnd w:id="89"/>
      <w:bookmarkEnd w:id="90"/>
    </w:p>
    <w:p w:rsidR="00A45F07" w:rsidRPr="00A45F07" w:rsidRDefault="00A45F07" w:rsidP="00A45F07">
      <w:pPr>
        <w:widowControl w:val="0"/>
        <w:autoSpaceDE w:val="0"/>
        <w:autoSpaceDN w:val="0"/>
        <w:snapToGrid/>
        <w:spacing w:after="0" w:line="400" w:lineRule="exact"/>
        <w:jc w:val="center"/>
        <w:rPr>
          <w:rFonts w:ascii="Times New Roman" w:eastAsia="宋体" w:hAnsi="Times New Roman" w:cs="宋体"/>
          <w:sz w:val="18"/>
          <w:szCs w:val="18"/>
        </w:rPr>
      </w:pPr>
      <w:r>
        <w:rPr>
          <w:rFonts w:ascii="Times New Roman" w:eastAsia="宋体" w:hAnsi="Times New Roman" w:cs="宋体"/>
          <w:sz w:val="18"/>
          <w:szCs w:val="18"/>
        </w:rPr>
        <w:t>T</w:t>
      </w:r>
      <w:r>
        <w:rPr>
          <w:rFonts w:ascii="Times New Roman" w:eastAsia="宋体" w:hAnsi="Times New Roman" w:cs="宋体" w:hint="eastAsia"/>
          <w:sz w:val="18"/>
          <w:szCs w:val="18"/>
        </w:rPr>
        <w:t xml:space="preserve">able </w:t>
      </w:r>
      <w:proofErr w:type="gramStart"/>
      <w:r>
        <w:rPr>
          <w:rFonts w:ascii="Times New Roman" w:eastAsia="宋体" w:hAnsi="Times New Roman" w:cs="宋体" w:hint="eastAsia"/>
          <w:sz w:val="18"/>
          <w:szCs w:val="18"/>
        </w:rPr>
        <w:t xml:space="preserve">1 </w:t>
      </w:r>
      <w:r w:rsidR="0005590A">
        <w:rPr>
          <w:rFonts w:ascii="Times New Roman" w:eastAsia="宋体" w:hAnsi="Times New Roman" w:cs="宋体" w:hint="eastAsia"/>
          <w:sz w:val="18"/>
          <w:szCs w:val="18"/>
        </w:rPr>
        <w:t xml:space="preserve"> </w:t>
      </w:r>
      <w:r w:rsidRPr="00A45F07">
        <w:rPr>
          <w:rFonts w:ascii="Times New Roman" w:eastAsia="宋体" w:hAnsi="Times New Roman" w:cs="宋体"/>
          <w:sz w:val="18"/>
          <w:szCs w:val="18"/>
        </w:rPr>
        <w:t>Understanding</w:t>
      </w:r>
      <w:proofErr w:type="gramEnd"/>
      <w:r w:rsidRPr="00A45F07">
        <w:rPr>
          <w:rFonts w:ascii="Times New Roman" w:eastAsia="宋体" w:hAnsi="Times New Roman" w:cs="宋体"/>
          <w:sz w:val="18"/>
          <w:szCs w:val="18"/>
        </w:rPr>
        <w:t xml:space="preserve"> </w:t>
      </w:r>
      <w:r>
        <w:rPr>
          <w:rFonts w:ascii="Times New Roman" w:eastAsia="宋体" w:hAnsi="Times New Roman" w:cs="宋体" w:hint="eastAsia"/>
          <w:sz w:val="18"/>
          <w:szCs w:val="18"/>
        </w:rPr>
        <w:t xml:space="preserve">level </w:t>
      </w:r>
      <w:r w:rsidRPr="00A45F07">
        <w:rPr>
          <w:rFonts w:ascii="Times New Roman" w:eastAsia="宋体" w:hAnsi="Times New Roman" w:cs="宋体"/>
          <w:sz w:val="18"/>
          <w:szCs w:val="18"/>
        </w:rPr>
        <w:t xml:space="preserve">of the local residents </w:t>
      </w:r>
      <w:r>
        <w:rPr>
          <w:rFonts w:ascii="Times New Roman" w:eastAsia="宋体" w:hAnsi="Times New Roman" w:cs="宋体" w:hint="eastAsia"/>
          <w:sz w:val="18"/>
          <w:szCs w:val="18"/>
        </w:rPr>
        <w:t>for</w:t>
      </w:r>
      <w:r w:rsidRPr="00A45F07">
        <w:rPr>
          <w:rFonts w:ascii="Times New Roman" w:eastAsia="宋体" w:hAnsi="Times New Roman" w:cs="宋体"/>
          <w:sz w:val="18"/>
          <w:szCs w:val="18"/>
        </w:rPr>
        <w:t xml:space="preserve"> Tibetan traditional culture</w:t>
      </w:r>
    </w:p>
    <w:tbl>
      <w:tblPr>
        <w:tblW w:w="8472"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3227"/>
        <w:gridCol w:w="1843"/>
        <w:gridCol w:w="1653"/>
        <w:gridCol w:w="1749"/>
      </w:tblGrid>
      <w:tr w:rsidR="00E04130" w:rsidRPr="00B31394" w:rsidTr="00DA7D85">
        <w:trPr>
          <w:trHeight w:val="415"/>
        </w:trPr>
        <w:tc>
          <w:tcPr>
            <w:tcW w:w="3227" w:type="dxa"/>
            <w:vAlign w:val="center"/>
          </w:tcPr>
          <w:p w:rsidR="00E04130" w:rsidRDefault="00E04130" w:rsidP="00ED0018">
            <w:pPr>
              <w:widowControl w:val="0"/>
              <w:autoSpaceDE w:val="0"/>
              <w:autoSpaceDN w:val="0"/>
              <w:adjustRightInd/>
              <w:snapToGrid/>
              <w:spacing w:after="0" w:line="320" w:lineRule="exact"/>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对传统文化的了解程度</w:t>
            </w:r>
          </w:p>
          <w:p w:rsidR="00A45F07" w:rsidRPr="00B31394" w:rsidRDefault="00A45F07" w:rsidP="00A45F07">
            <w:pPr>
              <w:widowControl w:val="0"/>
              <w:autoSpaceDE w:val="0"/>
              <w:autoSpaceDN w:val="0"/>
              <w:adjustRightInd/>
              <w:snapToGrid/>
              <w:spacing w:after="0" w:line="320" w:lineRule="exact"/>
              <w:rPr>
                <w:rFonts w:ascii="Times New Roman" w:eastAsia="宋体" w:hAnsi="Times New Roman" w:cs="宋体"/>
                <w:kern w:val="2"/>
                <w:sz w:val="18"/>
                <w:szCs w:val="18"/>
              </w:rPr>
            </w:pPr>
            <w:r w:rsidRPr="00A45F07">
              <w:rPr>
                <w:rFonts w:ascii="Times New Roman" w:eastAsia="宋体" w:hAnsi="Times New Roman" w:cs="宋体"/>
                <w:kern w:val="2"/>
                <w:sz w:val="18"/>
                <w:szCs w:val="18"/>
              </w:rPr>
              <w:t xml:space="preserve">Understanding </w:t>
            </w:r>
            <w:r w:rsidRPr="00A45F07">
              <w:rPr>
                <w:rFonts w:ascii="Times New Roman" w:eastAsia="宋体" w:hAnsi="Times New Roman" w:cs="宋体" w:hint="eastAsia"/>
                <w:kern w:val="2"/>
                <w:sz w:val="18"/>
                <w:szCs w:val="18"/>
              </w:rPr>
              <w:t>for</w:t>
            </w:r>
            <w:r w:rsidRPr="00A45F07">
              <w:rPr>
                <w:rFonts w:ascii="Times New Roman" w:eastAsia="宋体" w:hAnsi="Times New Roman" w:cs="宋体"/>
                <w:kern w:val="2"/>
                <w:sz w:val="18"/>
                <w:szCs w:val="18"/>
              </w:rPr>
              <w:t xml:space="preserve"> traditional culture</w:t>
            </w:r>
          </w:p>
        </w:tc>
        <w:tc>
          <w:tcPr>
            <w:tcW w:w="1843" w:type="dxa"/>
            <w:vAlign w:val="center"/>
          </w:tcPr>
          <w:p w:rsidR="00A45F07" w:rsidRDefault="00E04130" w:rsidP="00DA7D85">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非常了解</w:t>
            </w:r>
          </w:p>
          <w:p w:rsidR="00E04130" w:rsidRPr="00B31394" w:rsidRDefault="00A45F07" w:rsidP="00DA7D85">
            <w:pPr>
              <w:adjustRightInd/>
              <w:snapToGrid/>
              <w:spacing w:before="45" w:after="45" w:line="270" w:lineRule="atLeast"/>
              <w:jc w:val="center"/>
              <w:rPr>
                <w:rFonts w:ascii="Times New Roman" w:eastAsia="宋体" w:hAnsi="Times New Roman" w:cs="宋体"/>
                <w:kern w:val="2"/>
                <w:sz w:val="18"/>
                <w:szCs w:val="18"/>
              </w:rPr>
            </w:pPr>
            <w:r w:rsidRPr="00A45F07">
              <w:rPr>
                <w:rFonts w:ascii="Times New Roman" w:eastAsia="宋体" w:hAnsi="Times New Roman" w:cs="宋体"/>
                <w:kern w:val="2"/>
                <w:sz w:val="18"/>
                <w:szCs w:val="18"/>
              </w:rPr>
              <w:t>Very familiar with</w:t>
            </w:r>
            <w:r w:rsidR="00DA7D85">
              <w:rPr>
                <w:rFonts w:ascii="Times New Roman" w:eastAsia="宋体" w:hAnsi="Times New Roman" w:cs="宋体" w:hint="eastAsia"/>
                <w:kern w:val="2"/>
                <w:sz w:val="18"/>
                <w:szCs w:val="18"/>
              </w:rPr>
              <w:t xml:space="preserve"> </w:t>
            </w:r>
            <w:r>
              <w:rPr>
                <w:rFonts w:ascii="Times New Roman" w:eastAsia="宋体" w:hAnsi="Times New Roman" w:cs="宋体" w:hint="eastAsia"/>
                <w:kern w:val="2"/>
                <w:sz w:val="18"/>
                <w:szCs w:val="18"/>
              </w:rPr>
              <w:t>/</w:t>
            </w:r>
            <w:r w:rsidR="00E04130" w:rsidRPr="00B31394">
              <w:rPr>
                <w:rFonts w:ascii="Times New Roman" w:eastAsia="宋体" w:hAnsi="Times New Roman" w:cs="宋体" w:hint="eastAsia"/>
                <w:kern w:val="2"/>
                <w:sz w:val="18"/>
                <w:szCs w:val="18"/>
              </w:rPr>
              <w:t>%</w:t>
            </w:r>
          </w:p>
        </w:tc>
        <w:tc>
          <w:tcPr>
            <w:tcW w:w="1653" w:type="dxa"/>
            <w:vAlign w:val="center"/>
          </w:tcPr>
          <w:p w:rsidR="00A45F07" w:rsidRDefault="00093F49" w:rsidP="00DA7D85">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略</w:t>
            </w:r>
            <w:r w:rsidR="00E04130" w:rsidRPr="00B31394">
              <w:rPr>
                <w:rFonts w:ascii="Times New Roman" w:eastAsia="宋体" w:hAnsi="Times New Roman" w:cs="宋体" w:hint="eastAsia"/>
                <w:kern w:val="2"/>
                <w:sz w:val="18"/>
                <w:szCs w:val="18"/>
              </w:rPr>
              <w:t>懂</w:t>
            </w:r>
          </w:p>
          <w:p w:rsidR="00E04130" w:rsidRPr="00B31394" w:rsidRDefault="00A45F07" w:rsidP="00DA7D85">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A45F07">
              <w:rPr>
                <w:rFonts w:ascii="Times New Roman" w:eastAsia="宋体" w:hAnsi="Times New Roman" w:cs="宋体"/>
                <w:kern w:val="2"/>
                <w:sz w:val="18"/>
                <w:szCs w:val="18"/>
              </w:rPr>
              <w:t>Knowing</w:t>
            </w:r>
            <w:r w:rsidR="00DA7D85">
              <w:rPr>
                <w:rFonts w:ascii="Times New Roman" w:eastAsia="宋体" w:hAnsi="Times New Roman" w:cs="宋体" w:hint="eastAsia"/>
                <w:kern w:val="2"/>
                <w:sz w:val="18"/>
                <w:szCs w:val="18"/>
              </w:rPr>
              <w:t xml:space="preserve"> </w:t>
            </w:r>
            <w:r>
              <w:rPr>
                <w:rFonts w:ascii="Times New Roman" w:eastAsia="宋体" w:hAnsi="Times New Roman" w:cs="宋体" w:hint="eastAsia"/>
                <w:kern w:val="2"/>
                <w:sz w:val="18"/>
                <w:szCs w:val="18"/>
              </w:rPr>
              <w:t>/</w:t>
            </w:r>
            <w:r w:rsidRPr="00B31394">
              <w:rPr>
                <w:rFonts w:ascii="Times New Roman" w:eastAsia="宋体" w:hAnsi="Times New Roman" w:cs="宋体" w:hint="eastAsia"/>
                <w:kern w:val="2"/>
                <w:sz w:val="18"/>
                <w:szCs w:val="18"/>
              </w:rPr>
              <w:t>%</w:t>
            </w:r>
          </w:p>
        </w:tc>
        <w:tc>
          <w:tcPr>
            <w:tcW w:w="1749" w:type="dxa"/>
            <w:vAlign w:val="center"/>
          </w:tcPr>
          <w:p w:rsidR="00A45F07" w:rsidRDefault="00E04130" w:rsidP="00DA7D85">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不了解</w:t>
            </w:r>
          </w:p>
          <w:p w:rsidR="00E04130" w:rsidRPr="00B31394" w:rsidRDefault="00A45F07" w:rsidP="00DA7D85">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A45F07">
              <w:rPr>
                <w:rFonts w:ascii="Times New Roman" w:eastAsia="宋体" w:hAnsi="Times New Roman" w:cs="宋体"/>
                <w:kern w:val="2"/>
                <w:sz w:val="18"/>
                <w:szCs w:val="18"/>
              </w:rPr>
              <w:t>not familiar with</w:t>
            </w:r>
            <w:r w:rsidR="00DA7D85">
              <w:rPr>
                <w:rFonts w:ascii="Times New Roman" w:eastAsia="宋体" w:hAnsi="Times New Roman" w:cs="宋体" w:hint="eastAsia"/>
                <w:kern w:val="2"/>
                <w:sz w:val="18"/>
                <w:szCs w:val="18"/>
              </w:rPr>
              <w:t xml:space="preserve"> </w:t>
            </w:r>
            <w:r>
              <w:rPr>
                <w:rFonts w:ascii="Times New Roman" w:eastAsia="宋体" w:hAnsi="Times New Roman" w:cs="宋体" w:hint="eastAsia"/>
                <w:kern w:val="2"/>
                <w:sz w:val="18"/>
                <w:szCs w:val="18"/>
              </w:rPr>
              <w:t>/</w:t>
            </w:r>
            <w:r w:rsidRPr="00B31394">
              <w:rPr>
                <w:rFonts w:ascii="Times New Roman" w:eastAsia="宋体" w:hAnsi="Times New Roman" w:cs="宋体" w:hint="eastAsia"/>
                <w:kern w:val="2"/>
                <w:sz w:val="18"/>
                <w:szCs w:val="18"/>
              </w:rPr>
              <w:t>%</w:t>
            </w:r>
          </w:p>
        </w:tc>
      </w:tr>
      <w:tr w:rsidR="00E04130" w:rsidRPr="00B31394" w:rsidTr="00DA7D85">
        <w:trPr>
          <w:trHeight w:val="347"/>
        </w:trPr>
        <w:tc>
          <w:tcPr>
            <w:tcW w:w="3227" w:type="dxa"/>
            <w:tcBorders>
              <w:bottom w:val="nil"/>
            </w:tcBorders>
            <w:vAlign w:val="center"/>
          </w:tcPr>
          <w:p w:rsidR="00E04130" w:rsidRDefault="00E04130"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对</w:t>
            </w:r>
            <w:r w:rsidRPr="00B31394">
              <w:rPr>
                <w:rFonts w:ascii="Times New Roman" w:eastAsia="宋体" w:hAnsi="Times New Roman" w:hint="eastAsia"/>
                <w:sz w:val="18"/>
                <w:szCs w:val="18"/>
              </w:rPr>
              <w:t>“</w:t>
            </w:r>
            <w:r w:rsidRPr="00B31394">
              <w:rPr>
                <w:rFonts w:ascii="Times New Roman" w:eastAsia="宋体" w:hAnsi="宋体" w:hint="eastAsia"/>
                <w:sz w:val="18"/>
                <w:szCs w:val="18"/>
              </w:rPr>
              <w:t>藏传佛教</w:t>
            </w:r>
            <w:r w:rsidRPr="00B31394">
              <w:rPr>
                <w:rFonts w:ascii="Times New Roman" w:eastAsia="宋体" w:hAnsi="Times New Roman" w:hint="eastAsia"/>
                <w:sz w:val="18"/>
                <w:szCs w:val="18"/>
              </w:rPr>
              <w:t>”</w:t>
            </w:r>
            <w:r w:rsidRPr="00B31394">
              <w:rPr>
                <w:rFonts w:ascii="Times New Roman" w:eastAsia="宋体" w:hAnsi="宋体" w:hint="eastAsia"/>
                <w:sz w:val="18"/>
                <w:szCs w:val="18"/>
              </w:rPr>
              <w:t>的了解</w:t>
            </w:r>
          </w:p>
          <w:p w:rsidR="00A45F07" w:rsidRPr="00B31394" w:rsidRDefault="00A45F07" w:rsidP="00ED0018">
            <w:pPr>
              <w:spacing w:after="0" w:line="320" w:lineRule="exact"/>
              <w:jc w:val="both"/>
              <w:rPr>
                <w:rFonts w:ascii="Times New Roman" w:eastAsia="宋体" w:hAnsi="Times New Roman"/>
                <w:sz w:val="18"/>
                <w:szCs w:val="18"/>
              </w:rPr>
            </w:pPr>
            <w:r w:rsidRPr="00A45F07">
              <w:rPr>
                <w:rFonts w:ascii="Times New Roman" w:eastAsia="宋体" w:hAnsi="Times New Roman" w:cs="宋体"/>
                <w:sz w:val="18"/>
                <w:szCs w:val="18"/>
              </w:rPr>
              <w:t xml:space="preserve">Understanding </w:t>
            </w:r>
            <w:r>
              <w:rPr>
                <w:rFonts w:ascii="Times New Roman" w:eastAsia="宋体" w:hAnsi="Times New Roman" w:cs="宋体" w:hint="eastAsia"/>
                <w:sz w:val="18"/>
                <w:szCs w:val="18"/>
              </w:rPr>
              <w:t xml:space="preserve">for </w:t>
            </w:r>
            <w:r w:rsidRPr="00A45F07">
              <w:rPr>
                <w:rFonts w:ascii="Times New Roman" w:eastAsia="宋体" w:hAnsi="Times New Roman" w:cs="宋体"/>
                <w:sz w:val="18"/>
                <w:szCs w:val="18"/>
              </w:rPr>
              <w:t>"Tibetan Buddhism"</w:t>
            </w:r>
          </w:p>
        </w:tc>
        <w:tc>
          <w:tcPr>
            <w:tcW w:w="1843" w:type="dxa"/>
            <w:tcBorders>
              <w:bottom w:val="nil"/>
            </w:tcBorders>
            <w:vAlign w:val="center"/>
          </w:tcPr>
          <w:p w:rsidR="00E04130" w:rsidRPr="00B31394" w:rsidRDefault="00E04130" w:rsidP="00ED0018">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38.0</w:t>
            </w:r>
          </w:p>
        </w:tc>
        <w:tc>
          <w:tcPr>
            <w:tcW w:w="1653" w:type="dxa"/>
            <w:tcBorders>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62.0</w:t>
            </w:r>
          </w:p>
        </w:tc>
        <w:tc>
          <w:tcPr>
            <w:tcW w:w="1749" w:type="dxa"/>
            <w:tcBorders>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0</w:t>
            </w:r>
          </w:p>
        </w:tc>
      </w:tr>
      <w:tr w:rsidR="00E04130" w:rsidRPr="00B31394" w:rsidTr="00DA7D85">
        <w:trPr>
          <w:trHeight w:val="360"/>
        </w:trPr>
        <w:tc>
          <w:tcPr>
            <w:tcW w:w="3227" w:type="dxa"/>
            <w:tcBorders>
              <w:top w:val="nil"/>
              <w:bottom w:val="nil"/>
            </w:tcBorders>
            <w:vAlign w:val="center"/>
          </w:tcPr>
          <w:p w:rsidR="00E04130" w:rsidRDefault="00E04130" w:rsidP="00093F49">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对保护</w:t>
            </w:r>
            <w:r w:rsidRPr="00B31394">
              <w:rPr>
                <w:rFonts w:ascii="Times New Roman" w:eastAsia="宋体" w:hAnsi="Times New Roman" w:hint="eastAsia"/>
                <w:sz w:val="18"/>
                <w:szCs w:val="18"/>
              </w:rPr>
              <w:t>“</w:t>
            </w:r>
            <w:r w:rsidRPr="00B31394">
              <w:rPr>
                <w:rFonts w:ascii="Times New Roman" w:eastAsia="宋体" w:hAnsi="宋体" w:hint="eastAsia"/>
                <w:sz w:val="18"/>
                <w:szCs w:val="18"/>
              </w:rPr>
              <w:t>山水</w:t>
            </w:r>
            <w:r w:rsidRPr="00B31394">
              <w:rPr>
                <w:rFonts w:ascii="Times New Roman" w:eastAsia="宋体" w:hAnsi="Times New Roman" w:hint="eastAsia"/>
                <w:sz w:val="18"/>
                <w:szCs w:val="18"/>
              </w:rPr>
              <w:t>”</w:t>
            </w:r>
            <w:r w:rsidRPr="00B31394">
              <w:rPr>
                <w:rFonts w:ascii="Times New Roman" w:eastAsia="宋体" w:hAnsi="宋体" w:hint="eastAsia"/>
                <w:sz w:val="18"/>
                <w:szCs w:val="18"/>
              </w:rPr>
              <w:t>的了解</w:t>
            </w:r>
          </w:p>
          <w:p w:rsidR="00A45F07" w:rsidRPr="00B31394" w:rsidRDefault="00A45F07" w:rsidP="00093F49">
            <w:pPr>
              <w:spacing w:after="0" w:line="320" w:lineRule="exact"/>
              <w:jc w:val="both"/>
              <w:rPr>
                <w:rFonts w:ascii="Times New Roman" w:eastAsia="宋体" w:hAnsi="Times New Roman"/>
                <w:sz w:val="18"/>
                <w:szCs w:val="18"/>
              </w:rPr>
            </w:pPr>
            <w:r w:rsidRPr="00A45F07">
              <w:rPr>
                <w:rFonts w:ascii="Times New Roman" w:eastAsia="宋体" w:hAnsi="Times New Roman" w:cs="宋体"/>
                <w:sz w:val="18"/>
                <w:szCs w:val="18"/>
              </w:rPr>
              <w:t xml:space="preserve">Understanding </w:t>
            </w:r>
            <w:r>
              <w:rPr>
                <w:rFonts w:ascii="Times New Roman" w:eastAsia="宋体" w:hAnsi="Times New Roman" w:cs="宋体" w:hint="eastAsia"/>
                <w:sz w:val="18"/>
                <w:szCs w:val="18"/>
              </w:rPr>
              <w:t xml:space="preserve">for </w:t>
            </w:r>
            <w:r w:rsidRPr="00A45F07">
              <w:rPr>
                <w:rFonts w:ascii="Times New Roman" w:eastAsia="宋体" w:hAnsi="Times New Roman" w:cs="宋体"/>
                <w:sz w:val="18"/>
                <w:szCs w:val="18"/>
              </w:rPr>
              <w:t>"Landscape"</w:t>
            </w:r>
          </w:p>
        </w:tc>
        <w:tc>
          <w:tcPr>
            <w:tcW w:w="1843" w:type="dxa"/>
            <w:tcBorders>
              <w:top w:val="nil"/>
              <w:bottom w:val="nil"/>
            </w:tcBorders>
            <w:vAlign w:val="center"/>
          </w:tcPr>
          <w:p w:rsidR="00E04130" w:rsidRPr="00B31394" w:rsidRDefault="00E04130" w:rsidP="00ED0018">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74.0</w:t>
            </w:r>
          </w:p>
        </w:tc>
        <w:tc>
          <w:tcPr>
            <w:tcW w:w="1653" w:type="dxa"/>
            <w:tcBorders>
              <w:top w:val="nil"/>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26.0</w:t>
            </w:r>
          </w:p>
        </w:tc>
        <w:tc>
          <w:tcPr>
            <w:tcW w:w="1749" w:type="dxa"/>
            <w:tcBorders>
              <w:top w:val="nil"/>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0</w:t>
            </w:r>
          </w:p>
        </w:tc>
      </w:tr>
      <w:tr w:rsidR="00E04130" w:rsidRPr="00B31394" w:rsidTr="00DA7D85">
        <w:trPr>
          <w:trHeight w:val="360"/>
        </w:trPr>
        <w:tc>
          <w:tcPr>
            <w:tcW w:w="3227" w:type="dxa"/>
            <w:tcBorders>
              <w:top w:val="nil"/>
              <w:bottom w:val="nil"/>
            </w:tcBorders>
            <w:vAlign w:val="center"/>
          </w:tcPr>
          <w:p w:rsidR="00E04130" w:rsidRDefault="00E04130"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对</w:t>
            </w:r>
            <w:r w:rsidRPr="00B31394">
              <w:rPr>
                <w:rFonts w:ascii="Times New Roman" w:eastAsia="宋体" w:hAnsi="Times New Roman" w:hint="eastAsia"/>
                <w:sz w:val="18"/>
                <w:szCs w:val="18"/>
              </w:rPr>
              <w:t>“</w:t>
            </w:r>
            <w:r w:rsidRPr="00B31394">
              <w:rPr>
                <w:rFonts w:ascii="Times New Roman" w:eastAsia="宋体" w:hAnsi="宋体" w:hint="eastAsia"/>
                <w:sz w:val="18"/>
                <w:szCs w:val="18"/>
              </w:rPr>
              <w:t>忌讳</w:t>
            </w:r>
            <w:r w:rsidRPr="00B31394">
              <w:rPr>
                <w:rFonts w:ascii="Times New Roman" w:eastAsia="宋体" w:hAnsi="Times New Roman" w:hint="eastAsia"/>
                <w:sz w:val="18"/>
                <w:szCs w:val="18"/>
              </w:rPr>
              <w:t>”</w:t>
            </w:r>
            <w:r w:rsidRPr="00B31394">
              <w:rPr>
                <w:rFonts w:ascii="Times New Roman" w:eastAsia="宋体" w:hAnsi="宋体" w:hint="eastAsia"/>
                <w:sz w:val="18"/>
                <w:szCs w:val="18"/>
              </w:rPr>
              <w:t>的了解</w:t>
            </w:r>
          </w:p>
          <w:p w:rsidR="00A45F07" w:rsidRPr="00B31394" w:rsidRDefault="00A45F07" w:rsidP="00ED0018">
            <w:pPr>
              <w:spacing w:after="0" w:line="320" w:lineRule="exact"/>
              <w:jc w:val="both"/>
              <w:rPr>
                <w:rFonts w:ascii="Times New Roman" w:eastAsia="宋体" w:hAnsi="Times New Roman"/>
                <w:sz w:val="18"/>
                <w:szCs w:val="18"/>
              </w:rPr>
            </w:pPr>
            <w:r w:rsidRPr="00A45F07">
              <w:rPr>
                <w:rFonts w:ascii="Times New Roman" w:eastAsia="宋体" w:hAnsi="Times New Roman" w:cs="宋体"/>
                <w:sz w:val="18"/>
                <w:szCs w:val="18"/>
              </w:rPr>
              <w:t xml:space="preserve">Understanding </w:t>
            </w:r>
            <w:r>
              <w:rPr>
                <w:rFonts w:ascii="Times New Roman" w:eastAsia="宋体" w:hAnsi="Times New Roman" w:cs="宋体" w:hint="eastAsia"/>
                <w:sz w:val="18"/>
                <w:szCs w:val="18"/>
              </w:rPr>
              <w:t xml:space="preserve">for </w:t>
            </w:r>
            <w:r w:rsidRPr="00A45F07">
              <w:rPr>
                <w:rFonts w:ascii="Times New Roman" w:eastAsia="宋体" w:hAnsi="Times New Roman" w:cs="宋体"/>
                <w:sz w:val="18"/>
                <w:szCs w:val="18"/>
              </w:rPr>
              <w:t>"Taboo"</w:t>
            </w:r>
          </w:p>
        </w:tc>
        <w:tc>
          <w:tcPr>
            <w:tcW w:w="1843" w:type="dxa"/>
            <w:tcBorders>
              <w:top w:val="nil"/>
              <w:bottom w:val="nil"/>
            </w:tcBorders>
            <w:vAlign w:val="center"/>
          </w:tcPr>
          <w:p w:rsidR="00E04130" w:rsidRPr="00B31394" w:rsidRDefault="00E04130" w:rsidP="00ED0018">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88.0</w:t>
            </w:r>
          </w:p>
        </w:tc>
        <w:tc>
          <w:tcPr>
            <w:tcW w:w="1653" w:type="dxa"/>
            <w:tcBorders>
              <w:top w:val="nil"/>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12.0</w:t>
            </w:r>
          </w:p>
        </w:tc>
        <w:tc>
          <w:tcPr>
            <w:tcW w:w="1749" w:type="dxa"/>
            <w:tcBorders>
              <w:top w:val="nil"/>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0</w:t>
            </w:r>
          </w:p>
        </w:tc>
      </w:tr>
      <w:tr w:rsidR="00E04130" w:rsidRPr="00B31394" w:rsidTr="00DA7D85">
        <w:trPr>
          <w:trHeight w:val="360"/>
        </w:trPr>
        <w:tc>
          <w:tcPr>
            <w:tcW w:w="3227" w:type="dxa"/>
            <w:tcBorders>
              <w:top w:val="nil"/>
              <w:bottom w:val="nil"/>
            </w:tcBorders>
            <w:vAlign w:val="center"/>
          </w:tcPr>
          <w:p w:rsidR="00E04130" w:rsidRDefault="00E04130"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对</w:t>
            </w:r>
            <w:r w:rsidRPr="00B31394">
              <w:rPr>
                <w:rFonts w:ascii="Times New Roman" w:eastAsia="宋体" w:hAnsi="Times New Roman" w:hint="eastAsia"/>
                <w:sz w:val="18"/>
                <w:szCs w:val="18"/>
              </w:rPr>
              <w:t>“</w:t>
            </w:r>
            <w:r w:rsidRPr="00B31394">
              <w:rPr>
                <w:rFonts w:ascii="Times New Roman" w:eastAsia="宋体" w:hAnsi="宋体" w:hint="eastAsia"/>
                <w:sz w:val="18"/>
                <w:szCs w:val="18"/>
              </w:rPr>
              <w:t>传统节日</w:t>
            </w:r>
            <w:r w:rsidRPr="00B31394">
              <w:rPr>
                <w:rFonts w:ascii="Times New Roman" w:eastAsia="宋体" w:hAnsi="Times New Roman" w:hint="eastAsia"/>
                <w:sz w:val="18"/>
                <w:szCs w:val="18"/>
              </w:rPr>
              <w:t>”</w:t>
            </w:r>
            <w:r w:rsidRPr="00B31394">
              <w:rPr>
                <w:rFonts w:ascii="Times New Roman" w:eastAsia="宋体" w:hAnsi="宋体" w:hint="eastAsia"/>
                <w:sz w:val="18"/>
                <w:szCs w:val="18"/>
              </w:rPr>
              <w:t>的了解</w:t>
            </w:r>
          </w:p>
          <w:p w:rsidR="00A45F07" w:rsidRPr="00B31394" w:rsidRDefault="00A45F07" w:rsidP="00ED0018">
            <w:pPr>
              <w:spacing w:after="0" w:line="320" w:lineRule="exact"/>
              <w:jc w:val="both"/>
              <w:rPr>
                <w:rFonts w:ascii="Times New Roman" w:eastAsia="宋体" w:hAnsi="Times New Roman"/>
                <w:sz w:val="18"/>
                <w:szCs w:val="18"/>
              </w:rPr>
            </w:pPr>
            <w:r w:rsidRPr="00A45F07">
              <w:rPr>
                <w:rFonts w:ascii="Times New Roman" w:eastAsia="宋体" w:hAnsi="Times New Roman" w:cs="宋体"/>
                <w:sz w:val="18"/>
                <w:szCs w:val="18"/>
              </w:rPr>
              <w:t xml:space="preserve">Understanding </w:t>
            </w:r>
            <w:r>
              <w:rPr>
                <w:rFonts w:ascii="Times New Roman" w:eastAsia="宋体" w:hAnsi="Times New Roman" w:cs="宋体" w:hint="eastAsia"/>
                <w:sz w:val="18"/>
                <w:szCs w:val="18"/>
              </w:rPr>
              <w:t xml:space="preserve">for </w:t>
            </w:r>
            <w:r w:rsidRPr="00A45F07">
              <w:rPr>
                <w:rFonts w:ascii="Times New Roman" w:eastAsia="宋体" w:hAnsi="Times New Roman" w:cs="宋体"/>
                <w:sz w:val="18"/>
                <w:szCs w:val="18"/>
              </w:rPr>
              <w:t>"Traditional festival"</w:t>
            </w:r>
          </w:p>
        </w:tc>
        <w:tc>
          <w:tcPr>
            <w:tcW w:w="1843" w:type="dxa"/>
            <w:tcBorders>
              <w:top w:val="nil"/>
              <w:bottom w:val="nil"/>
            </w:tcBorders>
            <w:vAlign w:val="center"/>
          </w:tcPr>
          <w:p w:rsidR="00E04130" w:rsidRPr="00B31394" w:rsidRDefault="00E04130" w:rsidP="00ED0018">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84.0</w:t>
            </w:r>
          </w:p>
        </w:tc>
        <w:tc>
          <w:tcPr>
            <w:tcW w:w="1653" w:type="dxa"/>
            <w:tcBorders>
              <w:top w:val="nil"/>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16.0</w:t>
            </w:r>
          </w:p>
        </w:tc>
        <w:tc>
          <w:tcPr>
            <w:tcW w:w="1749" w:type="dxa"/>
            <w:tcBorders>
              <w:top w:val="nil"/>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0</w:t>
            </w:r>
          </w:p>
        </w:tc>
      </w:tr>
      <w:tr w:rsidR="00E04130" w:rsidRPr="00B31394" w:rsidTr="00DA7D85">
        <w:trPr>
          <w:trHeight w:val="360"/>
        </w:trPr>
        <w:tc>
          <w:tcPr>
            <w:tcW w:w="3227" w:type="dxa"/>
            <w:tcBorders>
              <w:top w:val="nil"/>
              <w:bottom w:val="nil"/>
            </w:tcBorders>
            <w:vAlign w:val="center"/>
          </w:tcPr>
          <w:p w:rsidR="00E04130" w:rsidRDefault="00E04130"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对</w:t>
            </w:r>
            <w:r w:rsidRPr="00B31394">
              <w:rPr>
                <w:rFonts w:ascii="Times New Roman" w:eastAsia="宋体" w:hAnsi="Times New Roman" w:hint="eastAsia"/>
                <w:sz w:val="18"/>
                <w:szCs w:val="18"/>
              </w:rPr>
              <w:t>“</w:t>
            </w:r>
            <w:r w:rsidRPr="00B31394">
              <w:rPr>
                <w:rFonts w:ascii="Times New Roman" w:eastAsia="宋体" w:hAnsi="宋体" w:hint="eastAsia"/>
                <w:sz w:val="18"/>
                <w:szCs w:val="18"/>
              </w:rPr>
              <w:t>天葬</w:t>
            </w:r>
            <w:r w:rsidR="00A45F07">
              <w:rPr>
                <w:rFonts w:ascii="Times New Roman" w:eastAsia="宋体" w:hAnsi="Times New Roman" w:hint="eastAsia"/>
                <w:sz w:val="18"/>
                <w:szCs w:val="18"/>
              </w:rPr>
              <w:t>”</w:t>
            </w:r>
            <w:r w:rsidRPr="00B31394">
              <w:rPr>
                <w:rFonts w:ascii="Times New Roman" w:eastAsia="宋体" w:hAnsi="宋体" w:hint="eastAsia"/>
                <w:sz w:val="18"/>
                <w:szCs w:val="18"/>
              </w:rPr>
              <w:t>的了解</w:t>
            </w:r>
          </w:p>
          <w:p w:rsidR="00A45F07" w:rsidRPr="00B31394" w:rsidRDefault="00A45F07" w:rsidP="00ED0018">
            <w:pPr>
              <w:spacing w:after="0" w:line="320" w:lineRule="exact"/>
              <w:jc w:val="both"/>
              <w:rPr>
                <w:rFonts w:ascii="Times New Roman" w:eastAsia="宋体" w:hAnsi="Times New Roman"/>
                <w:sz w:val="18"/>
                <w:szCs w:val="18"/>
              </w:rPr>
            </w:pPr>
            <w:r w:rsidRPr="00A45F07">
              <w:rPr>
                <w:rFonts w:ascii="Times New Roman" w:eastAsia="宋体" w:hAnsi="Times New Roman" w:cs="宋体"/>
                <w:sz w:val="18"/>
                <w:szCs w:val="18"/>
              </w:rPr>
              <w:t xml:space="preserve">Understanding </w:t>
            </w:r>
            <w:r>
              <w:rPr>
                <w:rFonts w:ascii="Times New Roman" w:eastAsia="宋体" w:hAnsi="Times New Roman" w:cs="宋体" w:hint="eastAsia"/>
                <w:sz w:val="18"/>
                <w:szCs w:val="18"/>
              </w:rPr>
              <w:t xml:space="preserve">for </w:t>
            </w:r>
            <w:r w:rsidRPr="00A45F07">
              <w:rPr>
                <w:rFonts w:ascii="Times New Roman" w:eastAsia="宋体" w:hAnsi="Times New Roman" w:cs="宋体"/>
                <w:sz w:val="18"/>
                <w:szCs w:val="18"/>
              </w:rPr>
              <w:t>"Celestial burial"</w:t>
            </w:r>
          </w:p>
        </w:tc>
        <w:tc>
          <w:tcPr>
            <w:tcW w:w="1843" w:type="dxa"/>
            <w:tcBorders>
              <w:top w:val="nil"/>
              <w:bottom w:val="nil"/>
            </w:tcBorders>
            <w:vAlign w:val="center"/>
          </w:tcPr>
          <w:p w:rsidR="00E04130" w:rsidRPr="00B31394" w:rsidRDefault="00E04130" w:rsidP="00ED0018">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50.0</w:t>
            </w:r>
          </w:p>
        </w:tc>
        <w:tc>
          <w:tcPr>
            <w:tcW w:w="1653" w:type="dxa"/>
            <w:tcBorders>
              <w:top w:val="nil"/>
              <w:bottom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38.0</w:t>
            </w:r>
          </w:p>
        </w:tc>
        <w:tc>
          <w:tcPr>
            <w:tcW w:w="1749" w:type="dxa"/>
            <w:tcBorders>
              <w:top w:val="nil"/>
              <w:bottom w:val="nil"/>
            </w:tcBorders>
            <w:vAlign w:val="center"/>
          </w:tcPr>
          <w:p w:rsidR="00E04130" w:rsidRPr="00B31394" w:rsidRDefault="00217529"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hint="eastAsia"/>
                <w:sz w:val="18"/>
                <w:szCs w:val="18"/>
              </w:rPr>
              <w:t>12</w:t>
            </w:r>
            <w:r w:rsidR="00E04130" w:rsidRPr="00B31394">
              <w:rPr>
                <w:rFonts w:ascii="Times New Roman" w:eastAsia="宋体" w:hAnsi="Times New Roman"/>
                <w:sz w:val="18"/>
                <w:szCs w:val="18"/>
              </w:rPr>
              <w:t>.0</w:t>
            </w:r>
          </w:p>
        </w:tc>
      </w:tr>
      <w:tr w:rsidR="00E04130" w:rsidRPr="00B31394" w:rsidTr="00DA7D85">
        <w:trPr>
          <w:trHeight w:val="61"/>
        </w:trPr>
        <w:tc>
          <w:tcPr>
            <w:tcW w:w="3227" w:type="dxa"/>
            <w:tcBorders>
              <w:top w:val="nil"/>
            </w:tcBorders>
            <w:vAlign w:val="center"/>
          </w:tcPr>
          <w:p w:rsidR="00E04130" w:rsidRDefault="00E04130"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对</w:t>
            </w:r>
            <w:r w:rsidRPr="00B31394">
              <w:rPr>
                <w:rFonts w:ascii="Times New Roman" w:eastAsia="宋体" w:hAnsi="Times New Roman" w:hint="eastAsia"/>
                <w:sz w:val="18"/>
                <w:szCs w:val="18"/>
              </w:rPr>
              <w:t>“</w:t>
            </w:r>
            <w:r w:rsidR="00605B90" w:rsidRPr="00B31394">
              <w:rPr>
                <w:rFonts w:ascii="Times New Roman" w:eastAsia="宋体" w:hAnsi="宋体" w:hint="eastAsia"/>
                <w:sz w:val="18"/>
                <w:szCs w:val="18"/>
              </w:rPr>
              <w:t>放牧</w:t>
            </w:r>
            <w:r w:rsidR="004C5F70" w:rsidRPr="00B31394">
              <w:rPr>
                <w:rFonts w:ascii="Times New Roman" w:eastAsia="宋体" w:hAnsi="宋体" w:hint="eastAsia"/>
                <w:sz w:val="18"/>
                <w:szCs w:val="18"/>
              </w:rPr>
              <w:t>制度</w:t>
            </w:r>
            <w:r w:rsidR="00A45F07" w:rsidRPr="00B31394">
              <w:rPr>
                <w:rFonts w:ascii="Times New Roman" w:eastAsia="宋体" w:hAnsi="Times New Roman" w:hint="eastAsia"/>
                <w:sz w:val="18"/>
                <w:szCs w:val="18"/>
              </w:rPr>
              <w:t>”</w:t>
            </w:r>
            <w:r w:rsidRPr="00B31394">
              <w:rPr>
                <w:rFonts w:ascii="Times New Roman" w:eastAsia="宋体" w:hAnsi="宋体" w:hint="eastAsia"/>
                <w:sz w:val="18"/>
                <w:szCs w:val="18"/>
              </w:rPr>
              <w:t>的了解</w:t>
            </w:r>
          </w:p>
          <w:p w:rsidR="00A45F07" w:rsidRPr="00B31394" w:rsidRDefault="00A45F07" w:rsidP="00ED0018">
            <w:pPr>
              <w:spacing w:after="0" w:line="320" w:lineRule="exact"/>
              <w:jc w:val="both"/>
              <w:rPr>
                <w:rFonts w:ascii="Times New Roman" w:eastAsia="宋体" w:hAnsi="Times New Roman"/>
                <w:sz w:val="18"/>
                <w:szCs w:val="18"/>
              </w:rPr>
            </w:pPr>
            <w:r w:rsidRPr="00A45F07">
              <w:rPr>
                <w:rFonts w:ascii="Times New Roman" w:eastAsia="宋体" w:hAnsi="Times New Roman" w:cs="宋体"/>
                <w:sz w:val="18"/>
                <w:szCs w:val="18"/>
              </w:rPr>
              <w:t xml:space="preserve">Understanding </w:t>
            </w:r>
            <w:r>
              <w:rPr>
                <w:rFonts w:ascii="Times New Roman" w:eastAsia="宋体" w:hAnsi="Times New Roman" w:cs="宋体" w:hint="eastAsia"/>
                <w:sz w:val="18"/>
                <w:szCs w:val="18"/>
              </w:rPr>
              <w:t xml:space="preserve">for </w:t>
            </w:r>
            <w:r w:rsidRPr="00A45F07">
              <w:rPr>
                <w:rFonts w:ascii="Times New Roman" w:eastAsia="宋体" w:hAnsi="Times New Roman" w:cs="宋体"/>
                <w:sz w:val="18"/>
                <w:szCs w:val="18"/>
              </w:rPr>
              <w:t>"Grazing system"</w:t>
            </w:r>
          </w:p>
        </w:tc>
        <w:tc>
          <w:tcPr>
            <w:tcW w:w="1843" w:type="dxa"/>
            <w:tcBorders>
              <w:top w:val="nil"/>
            </w:tcBorders>
            <w:vAlign w:val="center"/>
          </w:tcPr>
          <w:p w:rsidR="00E04130" w:rsidRPr="00B31394" w:rsidRDefault="00E04130" w:rsidP="00ED0018">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32.0</w:t>
            </w:r>
          </w:p>
        </w:tc>
        <w:tc>
          <w:tcPr>
            <w:tcW w:w="1653" w:type="dxa"/>
            <w:tcBorders>
              <w:top w:val="nil"/>
            </w:tcBorders>
            <w:vAlign w:val="center"/>
          </w:tcPr>
          <w:p w:rsidR="00E04130" w:rsidRPr="00B31394" w:rsidRDefault="00E04130"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sz w:val="18"/>
                <w:szCs w:val="18"/>
              </w:rPr>
              <w:t>52.0</w:t>
            </w:r>
          </w:p>
        </w:tc>
        <w:tc>
          <w:tcPr>
            <w:tcW w:w="1749" w:type="dxa"/>
            <w:tcBorders>
              <w:top w:val="nil"/>
            </w:tcBorders>
            <w:vAlign w:val="center"/>
          </w:tcPr>
          <w:p w:rsidR="00E04130" w:rsidRPr="00B31394" w:rsidRDefault="00217529" w:rsidP="00ED0018">
            <w:pPr>
              <w:spacing w:after="0" w:line="320" w:lineRule="exact"/>
              <w:ind w:firstLineChars="50" w:firstLine="90"/>
              <w:jc w:val="center"/>
              <w:rPr>
                <w:rFonts w:ascii="Times New Roman" w:eastAsia="宋体" w:hAnsi="Times New Roman"/>
                <w:sz w:val="18"/>
                <w:szCs w:val="18"/>
              </w:rPr>
            </w:pPr>
            <w:r w:rsidRPr="00B31394">
              <w:rPr>
                <w:rFonts w:ascii="Times New Roman" w:eastAsia="宋体" w:hAnsi="Times New Roman" w:hint="eastAsia"/>
                <w:sz w:val="18"/>
                <w:szCs w:val="18"/>
              </w:rPr>
              <w:t>16</w:t>
            </w:r>
            <w:r w:rsidR="00E04130" w:rsidRPr="00B31394">
              <w:rPr>
                <w:rFonts w:ascii="Times New Roman" w:eastAsia="宋体" w:hAnsi="Times New Roman"/>
                <w:sz w:val="18"/>
                <w:szCs w:val="18"/>
              </w:rPr>
              <w:t>.0</w:t>
            </w:r>
          </w:p>
        </w:tc>
      </w:tr>
    </w:tbl>
    <w:p w:rsidR="00A002E1" w:rsidRPr="00B31394" w:rsidRDefault="00734D70"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由</w:t>
      </w:r>
      <w:r w:rsidR="00A002E1" w:rsidRPr="00B31394">
        <w:rPr>
          <w:rFonts w:ascii="Times New Roman" w:eastAsia="宋体" w:hAnsi="Times New Roman" w:cs="宋体" w:hint="eastAsia"/>
          <w:sz w:val="24"/>
          <w:szCs w:val="24"/>
        </w:rPr>
        <w:t>表</w:t>
      </w:r>
      <w:r w:rsidR="00A002E1" w:rsidRPr="00B31394">
        <w:rPr>
          <w:rFonts w:ascii="Times New Roman" w:eastAsia="宋体" w:hAnsi="Times New Roman" w:cs="宋体" w:hint="eastAsia"/>
          <w:sz w:val="24"/>
          <w:szCs w:val="24"/>
        </w:rPr>
        <w:t>1</w:t>
      </w:r>
      <w:r w:rsidR="00A002E1" w:rsidRPr="00B31394">
        <w:rPr>
          <w:rFonts w:ascii="Times New Roman" w:eastAsia="宋体" w:hAnsi="Times New Roman" w:cs="宋体" w:hint="eastAsia"/>
          <w:sz w:val="24"/>
          <w:szCs w:val="24"/>
        </w:rPr>
        <w:t>可知</w:t>
      </w:r>
      <w:r w:rsidRPr="00B31394">
        <w:rPr>
          <w:rFonts w:ascii="Times New Roman" w:eastAsia="宋体" w:hAnsi="Times New Roman" w:cs="宋体" w:hint="eastAsia"/>
          <w:sz w:val="24"/>
          <w:szCs w:val="24"/>
        </w:rPr>
        <w:t>，被调查的当地居</w:t>
      </w:r>
      <w:r w:rsidR="00A002E1" w:rsidRPr="00B31394">
        <w:rPr>
          <w:rFonts w:ascii="Times New Roman" w:eastAsia="宋体" w:hAnsi="Times New Roman" w:cs="宋体" w:hint="eastAsia"/>
          <w:sz w:val="24"/>
          <w:szCs w:val="24"/>
        </w:rPr>
        <w:t>民对藏族</w:t>
      </w:r>
      <w:r w:rsidR="000E0691" w:rsidRPr="00B31394">
        <w:rPr>
          <w:rFonts w:ascii="Times New Roman" w:eastAsia="宋体" w:hAnsi="Times New Roman" w:cs="宋体" w:hint="eastAsia"/>
          <w:sz w:val="24"/>
          <w:szCs w:val="24"/>
        </w:rPr>
        <w:t>古老</w:t>
      </w:r>
      <w:r w:rsidR="00A002E1" w:rsidRPr="00B31394">
        <w:rPr>
          <w:rFonts w:ascii="Times New Roman" w:eastAsia="宋体" w:hAnsi="Times New Roman" w:cs="宋体" w:hint="eastAsia"/>
          <w:sz w:val="24"/>
          <w:szCs w:val="24"/>
        </w:rPr>
        <w:t>传统文化及风俗习惯不了解的占</w:t>
      </w:r>
      <w:r w:rsidR="00A002E1" w:rsidRPr="00B31394">
        <w:rPr>
          <w:rFonts w:ascii="Times New Roman" w:eastAsia="宋体" w:hAnsi="Times New Roman" w:cs="宋体" w:hint="eastAsia"/>
          <w:sz w:val="24"/>
          <w:szCs w:val="24"/>
        </w:rPr>
        <w:t>0%</w:t>
      </w:r>
      <w:r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可见当地藏民都非常了解藏族的传统文化及风俗习惯；</w:t>
      </w:r>
      <w:r w:rsidR="000E0691" w:rsidRPr="00B31394">
        <w:rPr>
          <w:rFonts w:ascii="Times New Roman" w:eastAsia="宋体" w:hAnsi="Times New Roman" w:cs="宋体" w:hint="eastAsia"/>
          <w:sz w:val="24"/>
          <w:szCs w:val="24"/>
        </w:rPr>
        <w:t>12%</w:t>
      </w:r>
      <w:r w:rsidR="00F25114" w:rsidRPr="00B31394">
        <w:rPr>
          <w:rFonts w:ascii="Times New Roman" w:eastAsia="宋体" w:hAnsi="Times New Roman" w:cs="宋体" w:hint="eastAsia"/>
          <w:sz w:val="24"/>
          <w:szCs w:val="24"/>
        </w:rPr>
        <w:t>的调查对象对天葬及意义选择不了解；</w:t>
      </w:r>
      <w:r w:rsidR="000E0691" w:rsidRPr="00B31394">
        <w:rPr>
          <w:rFonts w:ascii="Times New Roman" w:eastAsia="宋体" w:hAnsi="Times New Roman" w:cs="宋体" w:hint="eastAsia"/>
          <w:sz w:val="24"/>
          <w:szCs w:val="24"/>
        </w:rPr>
        <w:t>16%</w:t>
      </w:r>
      <w:r w:rsidR="000E0691" w:rsidRPr="00B31394">
        <w:rPr>
          <w:rFonts w:ascii="Times New Roman" w:eastAsia="宋体" w:hAnsi="Times New Roman" w:cs="宋体" w:hint="eastAsia"/>
          <w:sz w:val="24"/>
          <w:szCs w:val="24"/>
        </w:rPr>
        <w:t>的人</w:t>
      </w:r>
      <w:r w:rsidR="004C5F70" w:rsidRPr="00B31394">
        <w:rPr>
          <w:rFonts w:ascii="Times New Roman" w:eastAsia="宋体" w:hAnsi="Times New Roman" w:cs="宋体" w:hint="eastAsia"/>
          <w:sz w:val="24"/>
          <w:szCs w:val="24"/>
        </w:rPr>
        <w:t>对传统放牧制度</w:t>
      </w:r>
      <w:r w:rsidR="00A002E1" w:rsidRPr="00B31394">
        <w:rPr>
          <w:rFonts w:ascii="Times New Roman" w:eastAsia="宋体" w:hAnsi="Times New Roman" w:cs="宋体" w:hint="eastAsia"/>
          <w:sz w:val="24"/>
          <w:szCs w:val="24"/>
        </w:rPr>
        <w:t>是不了解</w:t>
      </w:r>
      <w:r w:rsidR="000E0691" w:rsidRPr="00B31394">
        <w:rPr>
          <w:rFonts w:ascii="Times New Roman" w:eastAsia="宋体" w:hAnsi="Times New Roman" w:cs="宋体" w:hint="eastAsia"/>
          <w:sz w:val="24"/>
          <w:szCs w:val="24"/>
        </w:rPr>
        <w:t>的。</w:t>
      </w:r>
    </w:p>
    <w:p w:rsidR="006D39D3" w:rsidRDefault="000E0691"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2</w:t>
      </w:r>
      <w:r w:rsidR="00753A7D" w:rsidRPr="00B31394">
        <w:rPr>
          <w:rFonts w:ascii="Times New Roman" w:eastAsia="宋体" w:hAnsi="Times New Roman" w:cs="宋体" w:hint="eastAsia"/>
          <w:b/>
          <w:bCs/>
          <w:sz w:val="28"/>
          <w:szCs w:val="28"/>
        </w:rPr>
        <w:t xml:space="preserve">. </w:t>
      </w:r>
      <w:r w:rsidR="00734D70" w:rsidRPr="00B31394">
        <w:rPr>
          <w:rFonts w:ascii="Times New Roman" w:eastAsia="宋体" w:hAnsi="Times New Roman" w:cs="宋体" w:hint="eastAsia"/>
          <w:b/>
          <w:bCs/>
          <w:sz w:val="28"/>
          <w:szCs w:val="28"/>
        </w:rPr>
        <w:t>当地居民</w:t>
      </w:r>
      <w:r w:rsidR="00A002E1" w:rsidRPr="00B31394">
        <w:rPr>
          <w:rFonts w:ascii="Times New Roman" w:eastAsia="宋体" w:hAnsi="Times New Roman" w:cs="宋体" w:hint="eastAsia"/>
          <w:b/>
          <w:bCs/>
          <w:sz w:val="28"/>
          <w:szCs w:val="28"/>
        </w:rPr>
        <w:t>持有的生态保护行为状况</w:t>
      </w:r>
    </w:p>
    <w:p w:rsidR="006D39D3" w:rsidRDefault="00734D70" w:rsidP="0005590A">
      <w:pPr>
        <w:adjustRightInd/>
        <w:snapToGrid/>
        <w:spacing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通过</w:t>
      </w:r>
      <w:r w:rsidR="00A002E1" w:rsidRPr="00B31394">
        <w:rPr>
          <w:rFonts w:ascii="Times New Roman" w:eastAsia="宋体" w:hAnsi="Times New Roman" w:cs="宋体" w:hint="eastAsia"/>
          <w:sz w:val="24"/>
          <w:szCs w:val="24"/>
        </w:rPr>
        <w:t>对藏族生态文化的挖掘，选取</w:t>
      </w:r>
      <w:r w:rsidR="00BB55AB" w:rsidRPr="00B31394">
        <w:rPr>
          <w:rFonts w:ascii="Times New Roman" w:eastAsia="宋体" w:hAnsi="Times New Roman" w:cs="宋体" w:hint="eastAsia"/>
          <w:sz w:val="24"/>
          <w:szCs w:val="24"/>
        </w:rPr>
        <w:t>随机放牧</w:t>
      </w:r>
      <w:r w:rsidR="00A002E1" w:rsidRPr="00B31394">
        <w:rPr>
          <w:rFonts w:ascii="Times New Roman" w:eastAsia="宋体" w:hAnsi="Times New Roman" w:cs="宋体" w:hint="eastAsia"/>
          <w:sz w:val="24"/>
          <w:szCs w:val="24"/>
        </w:rPr>
        <w:t>、</w:t>
      </w:r>
      <w:r w:rsidR="00BB55AB" w:rsidRPr="00B31394">
        <w:rPr>
          <w:rFonts w:ascii="Times New Roman" w:eastAsia="宋体" w:hAnsi="Times New Roman" w:cs="宋体" w:hint="eastAsia"/>
          <w:sz w:val="24"/>
          <w:szCs w:val="24"/>
        </w:rPr>
        <w:t>乱挖虫草和植物</w:t>
      </w:r>
      <w:r w:rsidR="00A002E1" w:rsidRPr="00B31394">
        <w:rPr>
          <w:rFonts w:ascii="Times New Roman" w:eastAsia="宋体" w:hAnsi="Times New Roman" w:cs="宋体" w:hint="eastAsia"/>
          <w:sz w:val="24"/>
          <w:szCs w:val="24"/>
        </w:rPr>
        <w:t>、</w:t>
      </w:r>
      <w:r w:rsidR="00BB55AB" w:rsidRPr="00B31394">
        <w:rPr>
          <w:rFonts w:ascii="Times New Roman" w:eastAsia="宋体" w:hAnsi="Times New Roman" w:cs="宋体" w:hint="eastAsia"/>
          <w:sz w:val="24"/>
          <w:szCs w:val="24"/>
        </w:rPr>
        <w:t>随机捕杀动物</w:t>
      </w:r>
      <w:r w:rsidR="00A002E1" w:rsidRPr="00B31394">
        <w:rPr>
          <w:rFonts w:ascii="Times New Roman" w:eastAsia="宋体" w:hAnsi="Times New Roman" w:cs="宋体" w:hint="eastAsia"/>
          <w:sz w:val="24"/>
          <w:szCs w:val="24"/>
        </w:rPr>
        <w:t>、</w:t>
      </w:r>
      <w:r w:rsidR="00BB55AB" w:rsidRPr="00B31394">
        <w:rPr>
          <w:rFonts w:ascii="Times New Roman" w:eastAsia="宋体" w:hAnsi="Times New Roman" w:cs="宋体" w:hint="eastAsia"/>
          <w:sz w:val="24"/>
          <w:szCs w:val="24"/>
        </w:rPr>
        <w:t>穿戴珍贵动物的皮毛衣</w:t>
      </w:r>
      <w:r w:rsidR="00A002E1" w:rsidRPr="00B31394">
        <w:rPr>
          <w:rFonts w:ascii="Times New Roman" w:eastAsia="宋体" w:hAnsi="Times New Roman" w:cs="宋体" w:hint="eastAsia"/>
          <w:sz w:val="24"/>
          <w:szCs w:val="24"/>
        </w:rPr>
        <w:t>、</w:t>
      </w:r>
      <w:r w:rsidR="00BB55AB" w:rsidRPr="00B31394">
        <w:rPr>
          <w:rFonts w:ascii="Times New Roman" w:eastAsia="宋体" w:hAnsi="Times New Roman" w:cs="宋体" w:hint="eastAsia"/>
          <w:sz w:val="24"/>
          <w:szCs w:val="24"/>
        </w:rPr>
        <w:t>举办放生活动、</w:t>
      </w:r>
      <w:r w:rsidR="00A002E1" w:rsidRPr="00B31394">
        <w:rPr>
          <w:rFonts w:ascii="Times New Roman" w:eastAsia="宋体" w:hAnsi="Times New Roman" w:cs="宋体" w:hint="eastAsia"/>
          <w:sz w:val="24"/>
          <w:szCs w:val="24"/>
        </w:rPr>
        <w:t>丧葬礼俗等六个指标，分析甘南藏区当地区居民对藏族生态保护态度</w:t>
      </w:r>
      <w:r w:rsidR="00316EC3" w:rsidRPr="00B31394">
        <w:rPr>
          <w:rFonts w:ascii="Times New Roman" w:eastAsia="宋体" w:hAnsi="Times New Roman" w:cs="宋体" w:hint="eastAsia"/>
          <w:sz w:val="24"/>
          <w:szCs w:val="24"/>
        </w:rPr>
        <w:t>行为</w:t>
      </w:r>
      <w:r w:rsidR="00A002E1" w:rsidRPr="00B31394">
        <w:rPr>
          <w:rFonts w:ascii="Times New Roman" w:eastAsia="宋体" w:hAnsi="Times New Roman" w:cs="宋体" w:hint="eastAsia"/>
          <w:sz w:val="24"/>
          <w:szCs w:val="24"/>
        </w:rPr>
        <w:t>状</w:t>
      </w:r>
      <w:r w:rsidR="00B75DFB" w:rsidRPr="00B31394">
        <w:rPr>
          <w:rFonts w:ascii="Times New Roman" w:eastAsia="宋体" w:hAnsi="Times New Roman" w:cs="宋体" w:hint="eastAsia"/>
          <w:sz w:val="24"/>
          <w:szCs w:val="24"/>
        </w:rPr>
        <w:t>况</w:t>
      </w:r>
      <w:r w:rsidR="00A002E1" w:rsidRPr="00B31394">
        <w:rPr>
          <w:rFonts w:ascii="Times New Roman" w:eastAsia="宋体" w:hAnsi="Times New Roman" w:cs="宋体" w:hint="eastAsia"/>
          <w:sz w:val="24"/>
          <w:szCs w:val="24"/>
        </w:rPr>
        <w:t>。</w:t>
      </w:r>
      <w:bookmarkStart w:id="91" w:name="OLE_LINK3"/>
      <w:bookmarkStart w:id="92" w:name="OLE_LINK4"/>
    </w:p>
    <w:bookmarkEnd w:id="91"/>
    <w:bookmarkEnd w:id="92"/>
    <w:p w:rsidR="006D39D3" w:rsidRDefault="000E0691" w:rsidP="0005590A">
      <w:pPr>
        <w:widowControl w:val="0"/>
        <w:autoSpaceDE w:val="0"/>
        <w:autoSpaceDN w:val="0"/>
        <w:snapToGrid/>
        <w:spacing w:after="0" w:line="400" w:lineRule="exact"/>
        <w:jc w:val="center"/>
        <w:rPr>
          <w:rFonts w:ascii="Times New Roman" w:eastAsia="宋体" w:hAnsi="Times New Roman" w:cs="宋体"/>
          <w:sz w:val="18"/>
          <w:szCs w:val="18"/>
        </w:rPr>
      </w:pPr>
      <w:r w:rsidRPr="00B31394">
        <w:rPr>
          <w:rFonts w:ascii="Times New Roman" w:eastAsia="宋体" w:hAnsi="Times New Roman" w:cs="宋体" w:hint="eastAsia"/>
          <w:sz w:val="18"/>
          <w:szCs w:val="18"/>
        </w:rPr>
        <w:t>表</w:t>
      </w:r>
      <w:r w:rsidRPr="00B31394">
        <w:rPr>
          <w:rFonts w:ascii="Times New Roman" w:eastAsia="宋体" w:hAnsi="Times New Roman" w:cs="宋体" w:hint="eastAsia"/>
          <w:sz w:val="18"/>
          <w:szCs w:val="18"/>
        </w:rPr>
        <w:t>2</w:t>
      </w:r>
      <w:r w:rsidR="00DA7D85">
        <w:rPr>
          <w:rFonts w:ascii="Times New Roman" w:eastAsia="宋体" w:hAnsi="Times New Roman" w:cs="宋体" w:hint="eastAsia"/>
          <w:sz w:val="18"/>
          <w:szCs w:val="18"/>
        </w:rPr>
        <w:t xml:space="preserve"> </w:t>
      </w:r>
      <w:r w:rsidRPr="00B31394">
        <w:rPr>
          <w:rFonts w:ascii="Times New Roman" w:eastAsia="宋体" w:hAnsi="Times New Roman" w:cs="宋体" w:hint="eastAsia"/>
          <w:sz w:val="18"/>
          <w:szCs w:val="18"/>
        </w:rPr>
        <w:t>当地居民对生态保护行为的状况</w:t>
      </w:r>
    </w:p>
    <w:p w:rsidR="00DA7D85" w:rsidRPr="00DA7D85" w:rsidRDefault="00DA7D85" w:rsidP="0005590A">
      <w:pPr>
        <w:widowControl w:val="0"/>
        <w:autoSpaceDE w:val="0"/>
        <w:autoSpaceDN w:val="0"/>
        <w:snapToGrid/>
        <w:spacing w:after="0" w:line="400" w:lineRule="exact"/>
        <w:jc w:val="center"/>
        <w:rPr>
          <w:rFonts w:ascii="Times New Roman" w:eastAsia="宋体" w:hAnsi="Times New Roman" w:cs="宋体"/>
          <w:sz w:val="18"/>
          <w:szCs w:val="18"/>
        </w:rPr>
      </w:pPr>
      <w:r>
        <w:rPr>
          <w:rFonts w:ascii="Times New Roman" w:eastAsia="宋体" w:hAnsi="Times New Roman" w:cs="宋体" w:hint="eastAsia"/>
          <w:sz w:val="18"/>
          <w:szCs w:val="18"/>
        </w:rPr>
        <w:t xml:space="preserve">Table </w:t>
      </w:r>
      <w:proofErr w:type="gramStart"/>
      <w:r>
        <w:rPr>
          <w:rFonts w:ascii="Times New Roman" w:eastAsia="宋体" w:hAnsi="Times New Roman" w:cs="宋体" w:hint="eastAsia"/>
          <w:sz w:val="18"/>
          <w:szCs w:val="18"/>
        </w:rPr>
        <w:t xml:space="preserve">2 </w:t>
      </w:r>
      <w:r w:rsidR="0005590A">
        <w:rPr>
          <w:rFonts w:ascii="Times New Roman" w:eastAsia="宋体" w:hAnsi="Times New Roman" w:cs="宋体" w:hint="eastAsia"/>
          <w:sz w:val="18"/>
          <w:szCs w:val="18"/>
        </w:rPr>
        <w:t xml:space="preserve"> </w:t>
      </w:r>
      <w:r w:rsidRPr="00DA7D85">
        <w:rPr>
          <w:rFonts w:ascii="Times New Roman" w:eastAsia="宋体" w:hAnsi="Times New Roman" w:cs="宋体"/>
          <w:sz w:val="18"/>
          <w:szCs w:val="18"/>
        </w:rPr>
        <w:t>The</w:t>
      </w:r>
      <w:proofErr w:type="gramEnd"/>
      <w:r w:rsidRPr="00DA7D85">
        <w:rPr>
          <w:rFonts w:ascii="Times New Roman" w:eastAsia="宋体" w:hAnsi="Times New Roman" w:cs="宋体"/>
          <w:sz w:val="18"/>
          <w:szCs w:val="18"/>
        </w:rPr>
        <w:t xml:space="preserve"> status </w:t>
      </w:r>
      <w:r>
        <w:rPr>
          <w:rFonts w:ascii="Times New Roman" w:eastAsia="宋体" w:hAnsi="Times New Roman" w:cs="宋体" w:hint="eastAsia"/>
          <w:sz w:val="18"/>
          <w:szCs w:val="18"/>
        </w:rPr>
        <w:t xml:space="preserve">quo </w:t>
      </w:r>
      <w:r w:rsidRPr="00DA7D85">
        <w:rPr>
          <w:rFonts w:ascii="Times New Roman" w:eastAsia="宋体" w:hAnsi="Times New Roman" w:cs="宋体"/>
          <w:sz w:val="18"/>
          <w:szCs w:val="18"/>
        </w:rPr>
        <w:t>of the local residents</w:t>
      </w:r>
      <w:r>
        <w:rPr>
          <w:rFonts w:ascii="Times New Roman" w:eastAsia="宋体" w:hAnsi="Times New Roman" w:cs="宋体"/>
          <w:sz w:val="18"/>
          <w:szCs w:val="18"/>
        </w:rPr>
        <w:t>’</w:t>
      </w:r>
      <w:r w:rsidRPr="00DA7D85">
        <w:rPr>
          <w:rFonts w:ascii="Times New Roman" w:eastAsia="宋体" w:hAnsi="Times New Roman" w:cs="宋体"/>
          <w:sz w:val="18"/>
          <w:szCs w:val="18"/>
        </w:rPr>
        <w:t xml:space="preserve"> ecological protection behavior </w:t>
      </w:r>
    </w:p>
    <w:tbl>
      <w:tblPr>
        <w:tblW w:w="8613" w:type="dxa"/>
        <w:tblBorders>
          <w:top w:val="single" w:sz="4" w:space="0" w:color="000000"/>
          <w:bottom w:val="single" w:sz="4" w:space="0" w:color="000000"/>
          <w:insideH w:val="single" w:sz="4" w:space="0" w:color="000000"/>
        </w:tblBorders>
        <w:tblLayout w:type="fixed"/>
        <w:tblLook w:val="04A0" w:firstRow="1" w:lastRow="0" w:firstColumn="1" w:lastColumn="0" w:noHBand="0" w:noVBand="1"/>
      </w:tblPr>
      <w:tblGrid>
        <w:gridCol w:w="4503"/>
        <w:gridCol w:w="1370"/>
        <w:gridCol w:w="1370"/>
        <w:gridCol w:w="1370"/>
      </w:tblGrid>
      <w:tr w:rsidR="002B44F8" w:rsidRPr="00B31394" w:rsidTr="007C6D43">
        <w:trPr>
          <w:trHeight w:val="291"/>
        </w:trPr>
        <w:tc>
          <w:tcPr>
            <w:tcW w:w="4503" w:type="dxa"/>
            <w:vAlign w:val="center"/>
          </w:tcPr>
          <w:p w:rsidR="002B44F8" w:rsidRDefault="002B44F8" w:rsidP="00ED0018">
            <w:pPr>
              <w:widowControl w:val="0"/>
              <w:autoSpaceDE w:val="0"/>
              <w:autoSpaceDN w:val="0"/>
              <w:adjustRightInd/>
              <w:snapToGrid/>
              <w:spacing w:after="0" w:line="320" w:lineRule="exact"/>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对传统行为的基本评价</w:t>
            </w:r>
          </w:p>
          <w:p w:rsidR="00DA7D85" w:rsidRPr="00B31394" w:rsidRDefault="00DA7D85" w:rsidP="00DA7D85">
            <w:pPr>
              <w:widowControl w:val="0"/>
              <w:autoSpaceDE w:val="0"/>
              <w:autoSpaceDN w:val="0"/>
              <w:adjustRightInd/>
              <w:snapToGrid/>
              <w:spacing w:after="0" w:line="320" w:lineRule="exact"/>
              <w:rPr>
                <w:rFonts w:ascii="Times New Roman" w:eastAsia="宋体" w:hAnsi="Times New Roman" w:cs="Microsoft Himalaya"/>
                <w:sz w:val="18"/>
                <w:szCs w:val="18"/>
              </w:rPr>
            </w:pPr>
            <w:r w:rsidRPr="00DA7D85">
              <w:rPr>
                <w:rFonts w:ascii="Times New Roman" w:eastAsia="宋体" w:hAnsi="Times New Roman" w:cs="Microsoft Himalaya"/>
                <w:sz w:val="18"/>
                <w:szCs w:val="18"/>
              </w:rPr>
              <w:t xml:space="preserve">The basic evaluation </w:t>
            </w:r>
            <w:r>
              <w:rPr>
                <w:rFonts w:ascii="Times New Roman" w:eastAsia="宋体" w:hAnsi="Times New Roman" w:cs="Microsoft Himalaya" w:hint="eastAsia"/>
                <w:sz w:val="18"/>
                <w:szCs w:val="18"/>
              </w:rPr>
              <w:t xml:space="preserve">for </w:t>
            </w:r>
            <w:r w:rsidRPr="00DA7D85">
              <w:rPr>
                <w:rFonts w:ascii="Times New Roman" w:eastAsia="宋体" w:hAnsi="Times New Roman" w:cs="Microsoft Himalaya"/>
                <w:sz w:val="18"/>
                <w:szCs w:val="18"/>
              </w:rPr>
              <w:t>traditional behavior</w:t>
            </w:r>
          </w:p>
        </w:tc>
        <w:tc>
          <w:tcPr>
            <w:tcW w:w="1370" w:type="dxa"/>
            <w:vAlign w:val="center"/>
          </w:tcPr>
          <w:p w:rsidR="00DA7D85" w:rsidRDefault="002B44F8" w:rsidP="007C6D43">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会</w:t>
            </w:r>
          </w:p>
          <w:p w:rsidR="002B44F8" w:rsidRPr="00B31394" w:rsidRDefault="007C6D43" w:rsidP="007C6D43">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Pr>
                <w:rFonts w:ascii="Times New Roman" w:eastAsia="宋体" w:hAnsi="Times New Roman" w:cs="宋体" w:hint="eastAsia"/>
                <w:kern w:val="2"/>
                <w:sz w:val="18"/>
                <w:szCs w:val="18"/>
              </w:rPr>
              <w:t>B</w:t>
            </w:r>
            <w:r w:rsidR="00DA7D85" w:rsidRPr="00DA7D85">
              <w:rPr>
                <w:rFonts w:ascii="Times New Roman" w:eastAsia="宋体" w:hAnsi="Times New Roman" w:cs="宋体"/>
                <w:kern w:val="2"/>
                <w:sz w:val="18"/>
                <w:szCs w:val="18"/>
              </w:rPr>
              <w:t>e likely to</w:t>
            </w:r>
            <w:r w:rsidR="00DA7D85">
              <w:rPr>
                <w:rFonts w:ascii="Times New Roman" w:eastAsia="宋体" w:hAnsi="Times New Roman" w:cs="宋体" w:hint="eastAsia"/>
                <w:kern w:val="2"/>
                <w:sz w:val="18"/>
                <w:szCs w:val="18"/>
              </w:rPr>
              <w:t xml:space="preserve"> /</w:t>
            </w:r>
            <w:r w:rsidR="00DA7D85" w:rsidRPr="00B31394">
              <w:rPr>
                <w:rFonts w:ascii="Times New Roman" w:eastAsia="宋体" w:hAnsi="Times New Roman" w:cs="宋体" w:hint="eastAsia"/>
                <w:kern w:val="2"/>
                <w:sz w:val="18"/>
                <w:szCs w:val="18"/>
              </w:rPr>
              <w:t>%</w:t>
            </w:r>
          </w:p>
        </w:tc>
        <w:tc>
          <w:tcPr>
            <w:tcW w:w="1370" w:type="dxa"/>
            <w:vAlign w:val="center"/>
          </w:tcPr>
          <w:p w:rsidR="00DA7D85" w:rsidRDefault="002B44F8" w:rsidP="007C6D43">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随便</w:t>
            </w:r>
          </w:p>
          <w:p w:rsidR="002B44F8" w:rsidRPr="00B31394" w:rsidRDefault="007C6D43" w:rsidP="007C6D43">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Pr>
                <w:rFonts w:ascii="Times New Roman" w:eastAsia="宋体" w:hAnsi="Times New Roman" w:cs="宋体" w:hint="eastAsia"/>
                <w:kern w:val="2"/>
                <w:sz w:val="18"/>
                <w:szCs w:val="18"/>
              </w:rPr>
              <w:t>J</w:t>
            </w:r>
            <w:r w:rsidR="00DA7D85" w:rsidRPr="00DA7D85">
              <w:rPr>
                <w:rFonts w:ascii="Times New Roman" w:eastAsia="宋体" w:hAnsi="Times New Roman" w:cs="宋体"/>
                <w:kern w:val="2"/>
                <w:sz w:val="18"/>
                <w:szCs w:val="18"/>
              </w:rPr>
              <w:t>ust as well</w:t>
            </w:r>
            <w:r w:rsidR="00DA7D85">
              <w:rPr>
                <w:rFonts w:ascii="Times New Roman" w:eastAsia="宋体" w:hAnsi="Times New Roman" w:cs="宋体" w:hint="eastAsia"/>
                <w:kern w:val="2"/>
                <w:sz w:val="18"/>
                <w:szCs w:val="18"/>
              </w:rPr>
              <w:t xml:space="preserve"> /</w:t>
            </w:r>
            <w:r w:rsidR="00DA7D85" w:rsidRPr="00B31394">
              <w:rPr>
                <w:rFonts w:ascii="Times New Roman" w:eastAsia="宋体" w:hAnsi="Times New Roman" w:cs="宋体" w:hint="eastAsia"/>
                <w:kern w:val="2"/>
                <w:sz w:val="18"/>
                <w:szCs w:val="18"/>
              </w:rPr>
              <w:t>%</w:t>
            </w:r>
          </w:p>
        </w:tc>
        <w:tc>
          <w:tcPr>
            <w:tcW w:w="1370" w:type="dxa"/>
            <w:vAlign w:val="center"/>
          </w:tcPr>
          <w:p w:rsidR="00DA7D85" w:rsidRDefault="002B44F8" w:rsidP="007C6D43">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不会</w:t>
            </w:r>
          </w:p>
          <w:p w:rsidR="002B44F8" w:rsidRPr="00B31394" w:rsidRDefault="007C6D43" w:rsidP="007C6D43">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Pr>
                <w:rFonts w:ascii="Times New Roman" w:eastAsia="宋体" w:hAnsi="Times New Roman" w:cs="宋体" w:hint="eastAsia"/>
                <w:kern w:val="2"/>
                <w:sz w:val="18"/>
                <w:szCs w:val="18"/>
              </w:rPr>
              <w:t>W</w:t>
            </w:r>
            <w:r w:rsidR="00DA7D85">
              <w:rPr>
                <w:rFonts w:ascii="Times New Roman" w:eastAsia="宋体" w:hAnsi="Times New Roman" w:cs="宋体" w:hint="eastAsia"/>
                <w:kern w:val="2"/>
                <w:sz w:val="18"/>
                <w:szCs w:val="18"/>
              </w:rPr>
              <w:t>ill not /</w:t>
            </w:r>
            <w:r w:rsidR="00DA7D85" w:rsidRPr="00B31394">
              <w:rPr>
                <w:rFonts w:ascii="Times New Roman" w:eastAsia="宋体" w:hAnsi="Times New Roman" w:cs="宋体" w:hint="eastAsia"/>
                <w:kern w:val="2"/>
                <w:sz w:val="18"/>
                <w:szCs w:val="18"/>
              </w:rPr>
              <w:t>%</w:t>
            </w:r>
          </w:p>
        </w:tc>
      </w:tr>
      <w:tr w:rsidR="002B44F8" w:rsidRPr="00B31394" w:rsidTr="0005590A">
        <w:trPr>
          <w:trHeight w:val="98"/>
        </w:trPr>
        <w:tc>
          <w:tcPr>
            <w:tcW w:w="4503" w:type="dxa"/>
            <w:tcBorders>
              <w:bottom w:val="nil"/>
            </w:tcBorders>
            <w:vAlign w:val="center"/>
          </w:tcPr>
          <w:p w:rsidR="002B44F8" w:rsidRDefault="002B44F8"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您会随机放牧</w:t>
            </w:r>
          </w:p>
          <w:p w:rsidR="00DA7D85" w:rsidRPr="00B31394" w:rsidRDefault="00DA7D85" w:rsidP="00DA7D85">
            <w:pPr>
              <w:spacing w:after="0" w:line="320" w:lineRule="exact"/>
              <w:jc w:val="both"/>
              <w:rPr>
                <w:rFonts w:ascii="Times New Roman" w:eastAsia="宋体" w:hAnsi="Times New Roman"/>
                <w:sz w:val="18"/>
                <w:szCs w:val="18"/>
              </w:rPr>
            </w:pPr>
            <w:r w:rsidRPr="00DA7D85">
              <w:rPr>
                <w:rFonts w:ascii="Times New Roman" w:eastAsia="宋体" w:hAnsi="Times New Roman"/>
                <w:sz w:val="18"/>
                <w:szCs w:val="18"/>
              </w:rPr>
              <w:t xml:space="preserve">You will be grazing </w:t>
            </w:r>
            <w:r>
              <w:rPr>
                <w:rFonts w:ascii="Times New Roman" w:eastAsia="宋体" w:hAnsi="Times New Roman" w:hint="eastAsia"/>
                <w:sz w:val="18"/>
                <w:szCs w:val="18"/>
              </w:rPr>
              <w:t xml:space="preserve">at </w:t>
            </w:r>
            <w:r w:rsidRPr="00DA7D85">
              <w:rPr>
                <w:rFonts w:ascii="Times New Roman" w:eastAsia="宋体" w:hAnsi="Times New Roman"/>
                <w:sz w:val="18"/>
                <w:szCs w:val="18"/>
              </w:rPr>
              <w:t>random</w:t>
            </w:r>
          </w:p>
        </w:tc>
        <w:tc>
          <w:tcPr>
            <w:tcW w:w="1370" w:type="dxa"/>
            <w:tcBorders>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8.0</w:t>
            </w:r>
          </w:p>
        </w:tc>
        <w:tc>
          <w:tcPr>
            <w:tcW w:w="1370" w:type="dxa"/>
            <w:tcBorders>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66.0</w:t>
            </w:r>
          </w:p>
        </w:tc>
        <w:tc>
          <w:tcPr>
            <w:tcW w:w="1370" w:type="dxa"/>
            <w:tcBorders>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26.0</w:t>
            </w:r>
          </w:p>
        </w:tc>
      </w:tr>
      <w:tr w:rsidR="002B44F8" w:rsidRPr="00B31394" w:rsidTr="0005590A">
        <w:trPr>
          <w:trHeight w:val="101"/>
        </w:trPr>
        <w:tc>
          <w:tcPr>
            <w:tcW w:w="4503" w:type="dxa"/>
            <w:tcBorders>
              <w:top w:val="nil"/>
              <w:bottom w:val="nil"/>
            </w:tcBorders>
            <w:vAlign w:val="center"/>
          </w:tcPr>
          <w:p w:rsidR="002B44F8" w:rsidRDefault="002B44F8"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您会乱挖虫草和植物</w:t>
            </w:r>
          </w:p>
          <w:p w:rsidR="00DA7D85" w:rsidRPr="00B31394" w:rsidRDefault="00DA7D85" w:rsidP="00DA7D85">
            <w:pPr>
              <w:spacing w:after="0" w:line="320" w:lineRule="exact"/>
              <w:jc w:val="both"/>
              <w:rPr>
                <w:rFonts w:ascii="Times New Roman" w:eastAsia="宋体" w:hAnsi="Times New Roman"/>
                <w:sz w:val="18"/>
                <w:szCs w:val="18"/>
              </w:rPr>
            </w:pPr>
            <w:r w:rsidRPr="00DA7D85">
              <w:rPr>
                <w:rFonts w:ascii="Times New Roman" w:eastAsia="宋体" w:hAnsi="Times New Roman"/>
                <w:sz w:val="18"/>
                <w:szCs w:val="18"/>
              </w:rPr>
              <w:t>You</w:t>
            </w:r>
            <w:r>
              <w:rPr>
                <w:rFonts w:ascii="Times New Roman" w:eastAsia="宋体" w:hAnsi="Times New Roman" w:hint="eastAsia"/>
                <w:sz w:val="18"/>
                <w:szCs w:val="18"/>
              </w:rPr>
              <w:t xml:space="preserve"> will </w:t>
            </w:r>
            <w:r w:rsidRPr="00DA7D85">
              <w:rPr>
                <w:rFonts w:ascii="Times New Roman" w:eastAsia="宋体" w:hAnsi="Times New Roman"/>
                <w:sz w:val="18"/>
                <w:szCs w:val="18"/>
              </w:rPr>
              <w:t xml:space="preserve">dig Chinese caterpillar fungus and </w:t>
            </w:r>
            <w:r>
              <w:rPr>
                <w:rFonts w:ascii="Times New Roman" w:eastAsia="宋体" w:hAnsi="Times New Roman" w:hint="eastAsia"/>
                <w:sz w:val="18"/>
                <w:szCs w:val="18"/>
              </w:rPr>
              <w:t xml:space="preserve">other </w:t>
            </w:r>
            <w:r w:rsidRPr="00DA7D85">
              <w:rPr>
                <w:rFonts w:ascii="Times New Roman" w:eastAsia="宋体" w:hAnsi="Times New Roman"/>
                <w:sz w:val="18"/>
                <w:szCs w:val="18"/>
              </w:rPr>
              <w:t>plants</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5.0</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34.0</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66.0</w:t>
            </w:r>
          </w:p>
        </w:tc>
      </w:tr>
      <w:tr w:rsidR="002B44F8" w:rsidRPr="00B31394" w:rsidTr="0005590A">
        <w:trPr>
          <w:trHeight w:val="101"/>
        </w:trPr>
        <w:tc>
          <w:tcPr>
            <w:tcW w:w="4503" w:type="dxa"/>
            <w:tcBorders>
              <w:top w:val="nil"/>
              <w:bottom w:val="nil"/>
            </w:tcBorders>
            <w:vAlign w:val="center"/>
          </w:tcPr>
          <w:p w:rsidR="002B44F8" w:rsidRDefault="002B44F8"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您会随机捕杀动物</w:t>
            </w:r>
          </w:p>
          <w:p w:rsidR="00DA7D85" w:rsidRPr="00B31394" w:rsidRDefault="00DA7D85" w:rsidP="00DA7D85">
            <w:pPr>
              <w:spacing w:after="0" w:line="320" w:lineRule="exact"/>
              <w:jc w:val="both"/>
              <w:rPr>
                <w:rFonts w:ascii="Times New Roman" w:eastAsia="宋体" w:hAnsi="Times New Roman"/>
                <w:sz w:val="18"/>
                <w:szCs w:val="18"/>
              </w:rPr>
            </w:pPr>
            <w:r w:rsidRPr="00DA7D85">
              <w:rPr>
                <w:rFonts w:ascii="Times New Roman" w:eastAsia="宋体" w:hAnsi="Times New Roman"/>
                <w:sz w:val="18"/>
                <w:szCs w:val="18"/>
              </w:rPr>
              <w:t>You will be killing animals</w:t>
            </w:r>
            <w:r>
              <w:rPr>
                <w:rFonts w:ascii="Times New Roman" w:eastAsia="宋体" w:hAnsi="Times New Roman" w:hint="eastAsia"/>
                <w:sz w:val="18"/>
                <w:szCs w:val="18"/>
              </w:rPr>
              <w:t xml:space="preserve"> at </w:t>
            </w:r>
            <w:r w:rsidRPr="00DA7D85">
              <w:rPr>
                <w:rFonts w:ascii="Times New Roman" w:eastAsia="宋体" w:hAnsi="Times New Roman"/>
                <w:sz w:val="18"/>
                <w:szCs w:val="18"/>
              </w:rPr>
              <w:t>random</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0</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8.0</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92.0</w:t>
            </w:r>
          </w:p>
        </w:tc>
      </w:tr>
      <w:tr w:rsidR="002B44F8" w:rsidRPr="00B31394" w:rsidTr="0005590A">
        <w:trPr>
          <w:trHeight w:val="101"/>
        </w:trPr>
        <w:tc>
          <w:tcPr>
            <w:tcW w:w="4503" w:type="dxa"/>
            <w:tcBorders>
              <w:top w:val="nil"/>
              <w:bottom w:val="nil"/>
            </w:tcBorders>
            <w:vAlign w:val="center"/>
          </w:tcPr>
          <w:p w:rsidR="002B44F8" w:rsidRDefault="002B44F8"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您会穿戴珍贵动物的皮毛衣</w:t>
            </w:r>
          </w:p>
          <w:p w:rsidR="00DA7D85" w:rsidRPr="00B31394" w:rsidRDefault="00DA7D85" w:rsidP="00DA7D85">
            <w:pPr>
              <w:spacing w:after="0" w:line="320" w:lineRule="exact"/>
              <w:jc w:val="both"/>
              <w:rPr>
                <w:rFonts w:ascii="Times New Roman" w:eastAsia="宋体" w:hAnsi="Times New Roman"/>
                <w:sz w:val="18"/>
                <w:szCs w:val="18"/>
              </w:rPr>
            </w:pPr>
            <w:r>
              <w:rPr>
                <w:rFonts w:ascii="Times New Roman" w:eastAsia="宋体" w:hAnsi="Times New Roman"/>
                <w:sz w:val="18"/>
                <w:szCs w:val="18"/>
              </w:rPr>
              <w:t>Y</w:t>
            </w:r>
            <w:r>
              <w:rPr>
                <w:rFonts w:ascii="Times New Roman" w:eastAsia="宋体" w:hAnsi="Times New Roman" w:hint="eastAsia"/>
                <w:sz w:val="18"/>
                <w:szCs w:val="18"/>
              </w:rPr>
              <w:t xml:space="preserve">ou will </w:t>
            </w:r>
            <w:r w:rsidRPr="00DA7D85">
              <w:rPr>
                <w:rFonts w:ascii="Times New Roman" w:eastAsia="宋体" w:hAnsi="Times New Roman"/>
                <w:sz w:val="18"/>
                <w:szCs w:val="18"/>
              </w:rPr>
              <w:t xml:space="preserve">wear </w:t>
            </w:r>
            <w:r>
              <w:rPr>
                <w:rFonts w:ascii="Times New Roman" w:eastAsia="宋体" w:hAnsi="Times New Roman" w:hint="eastAsia"/>
                <w:sz w:val="18"/>
                <w:szCs w:val="18"/>
              </w:rPr>
              <w:t>t</w:t>
            </w:r>
            <w:r w:rsidRPr="00DA7D85">
              <w:rPr>
                <w:rFonts w:ascii="Times New Roman" w:eastAsia="宋体" w:hAnsi="Times New Roman"/>
                <w:sz w:val="18"/>
                <w:szCs w:val="18"/>
              </w:rPr>
              <w:t xml:space="preserve">he skin </w:t>
            </w:r>
            <w:r>
              <w:rPr>
                <w:rFonts w:ascii="Times New Roman" w:eastAsia="宋体" w:hAnsi="Times New Roman" w:hint="eastAsia"/>
                <w:sz w:val="18"/>
                <w:szCs w:val="18"/>
              </w:rPr>
              <w:t>and</w:t>
            </w:r>
            <w:r w:rsidRPr="00DA7D85">
              <w:rPr>
                <w:rFonts w:ascii="Times New Roman" w:eastAsia="宋体" w:hAnsi="Times New Roman"/>
                <w:sz w:val="18"/>
                <w:szCs w:val="18"/>
              </w:rPr>
              <w:t xml:space="preserve"> </w:t>
            </w:r>
            <w:r>
              <w:rPr>
                <w:rFonts w:ascii="Times New Roman" w:eastAsia="宋体" w:hAnsi="Times New Roman" w:hint="eastAsia"/>
                <w:sz w:val="18"/>
                <w:szCs w:val="18"/>
              </w:rPr>
              <w:t>fur</w:t>
            </w:r>
            <w:r w:rsidRPr="00DA7D85">
              <w:rPr>
                <w:rFonts w:ascii="Times New Roman" w:eastAsia="宋体" w:hAnsi="Times New Roman"/>
                <w:sz w:val="18"/>
                <w:szCs w:val="18"/>
              </w:rPr>
              <w:t xml:space="preserve"> </w:t>
            </w:r>
            <w:r>
              <w:rPr>
                <w:rFonts w:ascii="Times New Roman" w:eastAsia="宋体" w:hAnsi="Times New Roman" w:hint="eastAsia"/>
                <w:sz w:val="18"/>
                <w:szCs w:val="18"/>
              </w:rPr>
              <w:t xml:space="preserve">of </w:t>
            </w:r>
            <w:r w:rsidRPr="00DA7D85">
              <w:rPr>
                <w:rFonts w:ascii="Times New Roman" w:eastAsia="宋体" w:hAnsi="Times New Roman"/>
                <w:sz w:val="18"/>
                <w:szCs w:val="18"/>
              </w:rPr>
              <w:t>precious animals</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6.0</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26.0</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62.0</w:t>
            </w:r>
          </w:p>
        </w:tc>
      </w:tr>
      <w:tr w:rsidR="002B44F8" w:rsidRPr="00B31394" w:rsidTr="0005590A">
        <w:trPr>
          <w:trHeight w:val="101"/>
        </w:trPr>
        <w:tc>
          <w:tcPr>
            <w:tcW w:w="4503" w:type="dxa"/>
            <w:tcBorders>
              <w:top w:val="nil"/>
              <w:bottom w:val="nil"/>
            </w:tcBorders>
            <w:vAlign w:val="center"/>
          </w:tcPr>
          <w:p w:rsidR="002B44F8" w:rsidRDefault="002B44F8"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您认同举办放生活动</w:t>
            </w:r>
          </w:p>
          <w:p w:rsidR="00DA7D85" w:rsidRPr="00B31394" w:rsidRDefault="00DA7D85" w:rsidP="00DA7D85">
            <w:pPr>
              <w:spacing w:after="0" w:line="320" w:lineRule="exact"/>
              <w:jc w:val="both"/>
              <w:rPr>
                <w:rFonts w:ascii="Times New Roman" w:eastAsia="宋体" w:hAnsi="Times New Roman"/>
                <w:sz w:val="18"/>
                <w:szCs w:val="18"/>
              </w:rPr>
            </w:pPr>
            <w:r w:rsidRPr="00DA7D85">
              <w:rPr>
                <w:rFonts w:ascii="Times New Roman" w:eastAsia="宋体" w:hAnsi="Times New Roman"/>
                <w:sz w:val="18"/>
                <w:szCs w:val="18"/>
              </w:rPr>
              <w:t xml:space="preserve">You agree </w:t>
            </w:r>
            <w:r>
              <w:rPr>
                <w:rFonts w:ascii="Times New Roman" w:eastAsia="宋体" w:hAnsi="Times New Roman" w:hint="eastAsia"/>
                <w:sz w:val="18"/>
                <w:szCs w:val="18"/>
              </w:rPr>
              <w:t>the</w:t>
            </w:r>
            <w:r w:rsidRPr="00DA7D85">
              <w:rPr>
                <w:rFonts w:ascii="Times New Roman" w:eastAsia="宋体" w:hAnsi="Times New Roman"/>
                <w:sz w:val="18"/>
                <w:szCs w:val="18"/>
              </w:rPr>
              <w:t xml:space="preserve"> </w:t>
            </w:r>
            <w:r w:rsidR="007C6D43">
              <w:rPr>
                <w:rFonts w:ascii="Times New Roman" w:eastAsia="宋体" w:hAnsi="Times New Roman" w:cs="宋体" w:hint="eastAsia"/>
                <w:kern w:val="2"/>
                <w:sz w:val="18"/>
                <w:szCs w:val="18"/>
              </w:rPr>
              <w:t>release</w:t>
            </w:r>
            <w:r w:rsidR="007C6D43" w:rsidRPr="00DA7D85">
              <w:rPr>
                <w:rFonts w:ascii="Times New Roman" w:eastAsia="宋体" w:hAnsi="Times New Roman"/>
                <w:sz w:val="18"/>
                <w:szCs w:val="18"/>
              </w:rPr>
              <w:t xml:space="preserve"> </w:t>
            </w:r>
            <w:r w:rsidRPr="00DA7D85">
              <w:rPr>
                <w:rFonts w:ascii="Times New Roman" w:eastAsia="宋体" w:hAnsi="Times New Roman"/>
                <w:sz w:val="18"/>
                <w:szCs w:val="18"/>
              </w:rPr>
              <w:t>activities</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0</w:t>
            </w:r>
          </w:p>
        </w:tc>
        <w:tc>
          <w:tcPr>
            <w:tcW w:w="1370" w:type="dxa"/>
            <w:tcBorders>
              <w:top w:val="nil"/>
              <w:bottom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0</w:t>
            </w:r>
          </w:p>
        </w:tc>
      </w:tr>
      <w:tr w:rsidR="002B44F8" w:rsidRPr="00B31394" w:rsidTr="0005590A">
        <w:trPr>
          <w:trHeight w:val="40"/>
        </w:trPr>
        <w:tc>
          <w:tcPr>
            <w:tcW w:w="4503" w:type="dxa"/>
            <w:tcBorders>
              <w:top w:val="nil"/>
            </w:tcBorders>
            <w:vAlign w:val="center"/>
          </w:tcPr>
          <w:p w:rsidR="002B44F8" w:rsidRDefault="002B44F8" w:rsidP="00ED0018">
            <w:pPr>
              <w:spacing w:after="0" w:line="320" w:lineRule="exact"/>
              <w:jc w:val="both"/>
              <w:rPr>
                <w:rFonts w:ascii="Times New Roman" w:eastAsia="宋体" w:hAnsi="宋体"/>
                <w:sz w:val="18"/>
                <w:szCs w:val="18"/>
              </w:rPr>
            </w:pPr>
            <w:r w:rsidRPr="00B31394">
              <w:rPr>
                <w:rFonts w:ascii="Times New Roman" w:eastAsia="宋体" w:hAnsi="宋体" w:hint="eastAsia"/>
                <w:sz w:val="18"/>
                <w:szCs w:val="18"/>
              </w:rPr>
              <w:t>您遵从藏族的丧事礼俗</w:t>
            </w:r>
          </w:p>
          <w:p w:rsidR="00DA7D85" w:rsidRPr="00B31394" w:rsidRDefault="00DA7D85" w:rsidP="007C6D43">
            <w:pPr>
              <w:spacing w:after="0" w:line="320" w:lineRule="exact"/>
              <w:jc w:val="both"/>
              <w:rPr>
                <w:rFonts w:ascii="Times New Roman" w:eastAsia="宋体" w:hAnsi="Times New Roman"/>
                <w:sz w:val="18"/>
                <w:szCs w:val="18"/>
              </w:rPr>
            </w:pPr>
            <w:r w:rsidRPr="00DA7D85">
              <w:rPr>
                <w:rFonts w:ascii="Times New Roman" w:eastAsia="宋体" w:hAnsi="Times New Roman"/>
                <w:sz w:val="18"/>
                <w:szCs w:val="18"/>
              </w:rPr>
              <w:t xml:space="preserve">You </w:t>
            </w:r>
            <w:r>
              <w:rPr>
                <w:rFonts w:ascii="Times New Roman" w:eastAsia="宋体" w:hAnsi="Times New Roman" w:hint="eastAsia"/>
                <w:sz w:val="18"/>
                <w:szCs w:val="18"/>
              </w:rPr>
              <w:t xml:space="preserve">will </w:t>
            </w:r>
            <w:r w:rsidRPr="00DA7D85">
              <w:rPr>
                <w:rFonts w:ascii="Times New Roman" w:eastAsia="宋体" w:hAnsi="Times New Roman"/>
                <w:sz w:val="18"/>
                <w:szCs w:val="18"/>
              </w:rPr>
              <w:t xml:space="preserve">follow the funeral custom </w:t>
            </w:r>
            <w:r w:rsidR="007C6D43">
              <w:rPr>
                <w:rFonts w:ascii="Times New Roman" w:eastAsia="宋体" w:hAnsi="Times New Roman" w:hint="eastAsia"/>
                <w:sz w:val="18"/>
                <w:szCs w:val="18"/>
              </w:rPr>
              <w:t>of</w:t>
            </w:r>
            <w:r>
              <w:rPr>
                <w:rFonts w:ascii="Times New Roman" w:eastAsia="宋体" w:hAnsi="Times New Roman" w:hint="eastAsia"/>
                <w:sz w:val="18"/>
                <w:szCs w:val="18"/>
              </w:rPr>
              <w:t xml:space="preserve"> </w:t>
            </w:r>
            <w:r w:rsidRPr="00DA7D85">
              <w:rPr>
                <w:rFonts w:ascii="Times New Roman" w:eastAsia="宋体" w:hAnsi="Times New Roman"/>
                <w:sz w:val="18"/>
                <w:szCs w:val="18"/>
              </w:rPr>
              <w:t>Tibet</w:t>
            </w:r>
            <w:r>
              <w:rPr>
                <w:rFonts w:ascii="Times New Roman" w:eastAsia="宋体" w:hAnsi="Times New Roman" w:hint="eastAsia"/>
                <w:sz w:val="18"/>
                <w:szCs w:val="18"/>
              </w:rPr>
              <w:t>an nationality</w:t>
            </w:r>
          </w:p>
        </w:tc>
        <w:tc>
          <w:tcPr>
            <w:tcW w:w="1370" w:type="dxa"/>
            <w:tcBorders>
              <w:top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1370" w:type="dxa"/>
            <w:tcBorders>
              <w:top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0</w:t>
            </w:r>
          </w:p>
        </w:tc>
        <w:tc>
          <w:tcPr>
            <w:tcW w:w="1370" w:type="dxa"/>
            <w:tcBorders>
              <w:top w:val="nil"/>
            </w:tcBorders>
            <w:vAlign w:val="center"/>
          </w:tcPr>
          <w:p w:rsidR="002B44F8" w:rsidRPr="00B31394" w:rsidRDefault="002B44F8"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0</w:t>
            </w:r>
          </w:p>
        </w:tc>
      </w:tr>
    </w:tbl>
    <w:p w:rsidR="00A002E1" w:rsidRPr="00B31394" w:rsidRDefault="000E0691"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lastRenderedPageBreak/>
        <w:t>由表</w:t>
      </w:r>
      <w:r w:rsidRPr="00B31394">
        <w:rPr>
          <w:rFonts w:ascii="Times New Roman" w:eastAsia="宋体" w:hAnsi="Times New Roman" w:cs="宋体" w:hint="eastAsia"/>
          <w:sz w:val="24"/>
          <w:szCs w:val="24"/>
        </w:rPr>
        <w:t>2</w:t>
      </w:r>
      <w:r w:rsidR="00A002E1" w:rsidRPr="00B31394">
        <w:rPr>
          <w:rFonts w:ascii="Times New Roman" w:eastAsia="宋体" w:hAnsi="Times New Roman" w:cs="宋体" w:hint="eastAsia"/>
          <w:sz w:val="24"/>
          <w:szCs w:val="24"/>
        </w:rPr>
        <w:t>可知</w:t>
      </w:r>
      <w:r w:rsidR="00734D70"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100%</w:t>
      </w:r>
      <w:r w:rsidRPr="00B31394">
        <w:rPr>
          <w:rFonts w:ascii="Times New Roman" w:eastAsia="宋体" w:hAnsi="Times New Roman" w:cs="宋体" w:hint="eastAsia"/>
          <w:sz w:val="24"/>
          <w:szCs w:val="24"/>
        </w:rPr>
        <w:t>当地居</w:t>
      </w:r>
      <w:r w:rsidR="00047C01" w:rsidRPr="00B31394">
        <w:rPr>
          <w:rFonts w:ascii="Times New Roman" w:eastAsia="宋体" w:hAnsi="Times New Roman" w:cs="宋体" w:hint="eastAsia"/>
          <w:sz w:val="24"/>
          <w:szCs w:val="24"/>
        </w:rPr>
        <w:t>民仍</w:t>
      </w:r>
      <w:r w:rsidRPr="00B31394">
        <w:rPr>
          <w:rFonts w:ascii="Times New Roman" w:eastAsia="宋体" w:hAnsi="Times New Roman" w:cs="宋体" w:hint="eastAsia"/>
          <w:sz w:val="24"/>
          <w:szCs w:val="24"/>
        </w:rPr>
        <w:t>保持藏区的</w:t>
      </w:r>
      <w:r w:rsidR="00A002E1" w:rsidRPr="00B31394">
        <w:rPr>
          <w:rFonts w:ascii="Times New Roman" w:eastAsia="宋体" w:hAnsi="Times New Roman" w:cs="宋体" w:hint="eastAsia"/>
          <w:sz w:val="24"/>
          <w:szCs w:val="24"/>
        </w:rPr>
        <w:t>丧事</w:t>
      </w:r>
      <w:r w:rsidR="00047C01" w:rsidRPr="00B31394">
        <w:rPr>
          <w:rFonts w:ascii="Times New Roman" w:eastAsia="宋体" w:hAnsi="Times New Roman" w:cs="宋体" w:hint="eastAsia"/>
          <w:sz w:val="24"/>
          <w:szCs w:val="24"/>
        </w:rPr>
        <w:t>礼节</w:t>
      </w:r>
      <w:r w:rsidRPr="00B31394">
        <w:rPr>
          <w:rFonts w:ascii="Times New Roman" w:eastAsia="宋体" w:hAnsi="Times New Roman" w:cs="宋体" w:hint="eastAsia"/>
          <w:sz w:val="24"/>
          <w:szCs w:val="24"/>
        </w:rPr>
        <w:t>、放生、善待动物</w:t>
      </w:r>
      <w:r w:rsidR="00047C01" w:rsidRPr="00B31394">
        <w:rPr>
          <w:rFonts w:ascii="Times New Roman" w:eastAsia="宋体" w:hAnsi="Times New Roman" w:cs="宋体" w:hint="eastAsia"/>
          <w:sz w:val="24"/>
          <w:szCs w:val="24"/>
        </w:rPr>
        <w:t>等习俗</w:t>
      </w:r>
      <w:r w:rsidR="00A002E1"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60%</w:t>
      </w:r>
      <w:r w:rsidR="00A002E1" w:rsidRPr="00B31394">
        <w:rPr>
          <w:rFonts w:ascii="Times New Roman" w:eastAsia="宋体" w:hAnsi="Times New Roman" w:cs="宋体" w:hint="eastAsia"/>
          <w:sz w:val="24"/>
          <w:szCs w:val="24"/>
        </w:rPr>
        <w:t>以上的</w:t>
      </w:r>
      <w:r w:rsidRPr="00B31394">
        <w:rPr>
          <w:rFonts w:ascii="Times New Roman" w:eastAsia="宋体" w:hAnsi="Times New Roman" w:cs="宋体" w:hint="eastAsia"/>
          <w:sz w:val="24"/>
          <w:szCs w:val="24"/>
        </w:rPr>
        <w:t>藏民反对穿戴珍贵动物皮毛的衣服和</w:t>
      </w:r>
      <w:r w:rsidR="00A002E1" w:rsidRPr="00B31394">
        <w:rPr>
          <w:rFonts w:ascii="Times New Roman" w:eastAsia="宋体" w:hAnsi="Times New Roman" w:cs="宋体" w:hint="eastAsia"/>
          <w:sz w:val="24"/>
          <w:szCs w:val="24"/>
        </w:rPr>
        <w:t>乱挖虫草或植物</w:t>
      </w:r>
      <w:r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然而对草场轮牧制度</w:t>
      </w:r>
      <w:r w:rsidR="0031258F"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当地</w:t>
      </w:r>
      <w:r w:rsidRPr="00B31394">
        <w:rPr>
          <w:rFonts w:ascii="Times New Roman" w:eastAsia="宋体" w:hAnsi="Times New Roman" w:cs="宋体" w:hint="eastAsia"/>
          <w:sz w:val="24"/>
          <w:szCs w:val="24"/>
        </w:rPr>
        <w:t>66.0%</w:t>
      </w:r>
      <w:r w:rsidRPr="00B31394">
        <w:rPr>
          <w:rFonts w:ascii="Times New Roman" w:eastAsia="宋体" w:hAnsi="Times New Roman" w:cs="宋体" w:hint="eastAsia"/>
          <w:sz w:val="24"/>
          <w:szCs w:val="24"/>
        </w:rPr>
        <w:t>居民</w:t>
      </w:r>
      <w:r w:rsidR="00A002E1" w:rsidRPr="00B31394">
        <w:rPr>
          <w:rFonts w:ascii="Times New Roman" w:eastAsia="宋体" w:hAnsi="Times New Roman" w:cs="宋体" w:hint="eastAsia"/>
          <w:sz w:val="24"/>
          <w:szCs w:val="24"/>
        </w:rPr>
        <w:t>选择随意放牧</w:t>
      </w:r>
      <w:r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 xml:space="preserve">       </w:t>
      </w:r>
    </w:p>
    <w:p w:rsidR="006D39D3" w:rsidRDefault="00A002E1"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3</w:t>
      </w:r>
      <w:r w:rsidR="00753A7D" w:rsidRPr="00B31394">
        <w:rPr>
          <w:rFonts w:ascii="Times New Roman" w:eastAsia="宋体" w:hAnsi="Times New Roman" w:cs="宋体" w:hint="eastAsia"/>
          <w:b/>
          <w:bCs/>
          <w:sz w:val="28"/>
          <w:szCs w:val="28"/>
        </w:rPr>
        <w:t>．</w:t>
      </w:r>
      <w:r w:rsidRPr="00B31394">
        <w:rPr>
          <w:rFonts w:ascii="Times New Roman" w:eastAsia="宋体" w:hAnsi="Times New Roman" w:cs="宋体" w:hint="eastAsia"/>
          <w:b/>
          <w:bCs/>
          <w:sz w:val="28"/>
          <w:szCs w:val="28"/>
        </w:rPr>
        <w:t>当地藏民不同的文化程度对生态</w:t>
      </w:r>
      <w:r w:rsidR="00EE0900" w:rsidRPr="00B31394">
        <w:rPr>
          <w:rFonts w:ascii="Times New Roman" w:eastAsia="宋体" w:hAnsi="Times New Roman" w:cs="宋体" w:hint="eastAsia"/>
          <w:b/>
          <w:bCs/>
          <w:sz w:val="28"/>
          <w:szCs w:val="28"/>
        </w:rPr>
        <w:t>的</w:t>
      </w:r>
      <w:r w:rsidRPr="00B31394">
        <w:rPr>
          <w:rFonts w:ascii="Times New Roman" w:eastAsia="宋体" w:hAnsi="Times New Roman" w:cs="宋体" w:hint="eastAsia"/>
          <w:b/>
          <w:bCs/>
          <w:sz w:val="28"/>
          <w:szCs w:val="28"/>
        </w:rPr>
        <w:t>保护的意识</w:t>
      </w:r>
    </w:p>
    <w:p w:rsidR="0005590A" w:rsidRDefault="0031258F" w:rsidP="0005590A">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根</w:t>
      </w:r>
      <w:r w:rsidR="00A002E1" w:rsidRPr="00B31394">
        <w:rPr>
          <w:rFonts w:ascii="Times New Roman" w:eastAsia="宋体" w:hAnsi="Times New Roman" w:cs="宋体" w:hint="eastAsia"/>
          <w:sz w:val="24"/>
          <w:szCs w:val="24"/>
        </w:rPr>
        <w:t>据当地藏民不同文化程度</w:t>
      </w:r>
      <w:r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被调查</w:t>
      </w:r>
      <w:r w:rsidRPr="00B31394">
        <w:rPr>
          <w:rFonts w:ascii="Times New Roman" w:eastAsia="宋体" w:hAnsi="Times New Roman" w:cs="宋体" w:hint="eastAsia"/>
          <w:sz w:val="24"/>
          <w:szCs w:val="24"/>
        </w:rPr>
        <w:t>对象</w:t>
      </w:r>
      <w:r w:rsidR="00A002E1" w:rsidRPr="00B31394">
        <w:rPr>
          <w:rFonts w:ascii="Times New Roman" w:eastAsia="宋体" w:hAnsi="Times New Roman" w:cs="宋体" w:hint="eastAsia"/>
          <w:sz w:val="24"/>
          <w:szCs w:val="24"/>
        </w:rPr>
        <w:t>中有</w:t>
      </w:r>
      <w:r w:rsidR="00A002E1" w:rsidRPr="00B31394">
        <w:rPr>
          <w:rFonts w:ascii="Times New Roman" w:eastAsia="宋体" w:hAnsi="Times New Roman" w:cs="宋体" w:hint="eastAsia"/>
          <w:sz w:val="24"/>
          <w:szCs w:val="24"/>
        </w:rPr>
        <w:t>27</w:t>
      </w:r>
      <w:r w:rsidR="00A002E1" w:rsidRPr="00B31394">
        <w:rPr>
          <w:rFonts w:ascii="Times New Roman" w:eastAsia="宋体" w:hAnsi="Times New Roman" w:cs="宋体" w:hint="eastAsia"/>
          <w:sz w:val="24"/>
          <w:szCs w:val="24"/>
        </w:rPr>
        <w:t>个文盲、</w:t>
      </w:r>
      <w:r w:rsidR="00A002E1" w:rsidRPr="00B31394">
        <w:rPr>
          <w:rFonts w:ascii="Times New Roman" w:eastAsia="宋体" w:hAnsi="Times New Roman" w:cs="宋体" w:hint="eastAsia"/>
          <w:sz w:val="24"/>
          <w:szCs w:val="24"/>
        </w:rPr>
        <w:t>10</w:t>
      </w:r>
      <w:r w:rsidR="00A002E1" w:rsidRPr="00B31394">
        <w:rPr>
          <w:rFonts w:ascii="Times New Roman" w:eastAsia="宋体" w:hAnsi="Times New Roman" w:cs="宋体" w:hint="eastAsia"/>
          <w:sz w:val="24"/>
          <w:szCs w:val="24"/>
        </w:rPr>
        <w:t>个小学文凭、</w:t>
      </w:r>
      <w:r w:rsidR="00A002E1" w:rsidRPr="00B31394">
        <w:rPr>
          <w:rFonts w:ascii="Times New Roman" w:eastAsia="宋体" w:hAnsi="Times New Roman" w:cs="宋体" w:hint="eastAsia"/>
          <w:sz w:val="24"/>
          <w:szCs w:val="24"/>
        </w:rPr>
        <w:t>7</w:t>
      </w:r>
      <w:r w:rsidR="00A002E1" w:rsidRPr="00B31394">
        <w:rPr>
          <w:rFonts w:ascii="Times New Roman" w:eastAsia="宋体" w:hAnsi="Times New Roman" w:cs="宋体" w:hint="eastAsia"/>
          <w:sz w:val="24"/>
          <w:szCs w:val="24"/>
        </w:rPr>
        <w:t>个初高中生、</w:t>
      </w:r>
      <w:r w:rsidR="00A002E1" w:rsidRPr="00B31394">
        <w:rPr>
          <w:rFonts w:ascii="Times New Roman" w:eastAsia="宋体" w:hAnsi="Times New Roman" w:cs="宋体" w:hint="eastAsia"/>
          <w:sz w:val="24"/>
          <w:szCs w:val="24"/>
        </w:rPr>
        <w:t>6</w:t>
      </w:r>
      <w:r w:rsidRPr="00B31394">
        <w:rPr>
          <w:rFonts w:ascii="Times New Roman" w:eastAsia="宋体" w:hAnsi="Times New Roman" w:cs="宋体" w:hint="eastAsia"/>
          <w:sz w:val="24"/>
          <w:szCs w:val="24"/>
        </w:rPr>
        <w:t>个大学生，通过选取</w:t>
      </w:r>
      <w:r w:rsidR="00A002E1" w:rsidRPr="00B31394">
        <w:rPr>
          <w:rFonts w:ascii="Times New Roman" w:eastAsia="宋体" w:hAnsi="Times New Roman" w:cs="宋体" w:hint="eastAsia"/>
          <w:sz w:val="24"/>
          <w:szCs w:val="24"/>
        </w:rPr>
        <w:t>藏族生态文化的季节放牧</w:t>
      </w:r>
      <w:r w:rsidRPr="00B31394">
        <w:rPr>
          <w:rFonts w:ascii="Times New Roman" w:eastAsia="宋体" w:hAnsi="Times New Roman" w:cs="宋体" w:hint="eastAsia"/>
          <w:sz w:val="24"/>
          <w:szCs w:val="24"/>
        </w:rPr>
        <w:t>、轮牧制度、草地退化的认识以及保护的措施、保护山水、善待动物等六项指标，分析甘南藏区当地藏民对生态</w:t>
      </w:r>
      <w:r w:rsidR="00A002E1" w:rsidRPr="00B31394">
        <w:rPr>
          <w:rFonts w:ascii="Times New Roman" w:eastAsia="宋体" w:hAnsi="Times New Roman" w:cs="宋体" w:hint="eastAsia"/>
          <w:sz w:val="24"/>
          <w:szCs w:val="24"/>
        </w:rPr>
        <w:t>的保护意识。</w:t>
      </w:r>
    </w:p>
    <w:p w:rsidR="00A002E1" w:rsidRDefault="0031258F" w:rsidP="0005590A">
      <w:pPr>
        <w:widowControl w:val="0"/>
        <w:autoSpaceDE w:val="0"/>
        <w:autoSpaceDN w:val="0"/>
        <w:snapToGrid/>
        <w:spacing w:beforeLines="50" w:before="156" w:after="0" w:line="400" w:lineRule="exact"/>
        <w:jc w:val="center"/>
        <w:rPr>
          <w:rFonts w:ascii="Times New Roman" w:eastAsia="宋体" w:hAnsi="Times New Roman" w:cs="宋体"/>
          <w:sz w:val="18"/>
          <w:szCs w:val="18"/>
        </w:rPr>
      </w:pPr>
      <w:r w:rsidRPr="00B31394">
        <w:rPr>
          <w:rFonts w:ascii="Times New Roman" w:eastAsia="宋体" w:hAnsi="Times New Roman" w:cs="宋体" w:hint="eastAsia"/>
          <w:sz w:val="18"/>
          <w:szCs w:val="18"/>
        </w:rPr>
        <w:t>表</w:t>
      </w:r>
      <w:r w:rsidRPr="00B31394">
        <w:rPr>
          <w:rFonts w:ascii="Times New Roman" w:eastAsia="宋体" w:hAnsi="Times New Roman" w:cs="宋体" w:hint="eastAsia"/>
          <w:sz w:val="18"/>
          <w:szCs w:val="18"/>
        </w:rPr>
        <w:t>3</w:t>
      </w:r>
      <w:r w:rsidR="007C6D43">
        <w:rPr>
          <w:rFonts w:ascii="Times New Roman" w:eastAsia="宋体" w:hAnsi="Times New Roman" w:cs="宋体" w:hint="eastAsia"/>
          <w:sz w:val="18"/>
          <w:szCs w:val="18"/>
        </w:rPr>
        <w:t xml:space="preserve"> </w:t>
      </w:r>
      <w:r w:rsidR="00D26C2D" w:rsidRPr="00B31394">
        <w:rPr>
          <w:rFonts w:ascii="Times New Roman" w:eastAsia="宋体" w:hAnsi="Times New Roman" w:cs="宋体" w:hint="eastAsia"/>
          <w:sz w:val="18"/>
          <w:szCs w:val="18"/>
        </w:rPr>
        <w:t>不同文化程度</w:t>
      </w:r>
      <w:r w:rsidR="00912BB1" w:rsidRPr="00B31394">
        <w:rPr>
          <w:rFonts w:ascii="Times New Roman" w:eastAsia="宋体" w:hAnsi="Times New Roman" w:cs="宋体" w:hint="eastAsia"/>
          <w:sz w:val="18"/>
          <w:szCs w:val="18"/>
        </w:rPr>
        <w:t>牧民的</w:t>
      </w:r>
      <w:r w:rsidR="004466AD" w:rsidRPr="00B31394">
        <w:rPr>
          <w:rFonts w:ascii="Times New Roman" w:eastAsia="宋体" w:hAnsi="Times New Roman" w:cs="宋体" w:hint="eastAsia"/>
          <w:sz w:val="18"/>
          <w:szCs w:val="18"/>
        </w:rPr>
        <w:t>生态保护的意识</w:t>
      </w:r>
    </w:p>
    <w:p w:rsidR="007C6D43" w:rsidRPr="007C6D43" w:rsidRDefault="007C6D43" w:rsidP="0005590A">
      <w:pPr>
        <w:widowControl w:val="0"/>
        <w:autoSpaceDE w:val="0"/>
        <w:autoSpaceDN w:val="0"/>
        <w:snapToGrid/>
        <w:spacing w:after="0" w:line="400" w:lineRule="exact"/>
        <w:jc w:val="center"/>
        <w:rPr>
          <w:rFonts w:ascii="Times New Roman" w:eastAsia="宋体" w:hAnsi="Times New Roman" w:cs="宋体"/>
          <w:sz w:val="18"/>
          <w:szCs w:val="18"/>
        </w:rPr>
      </w:pPr>
      <w:r>
        <w:rPr>
          <w:rFonts w:ascii="Times New Roman" w:eastAsia="宋体" w:hAnsi="Times New Roman" w:cs="宋体" w:hint="eastAsia"/>
          <w:sz w:val="18"/>
          <w:szCs w:val="18"/>
        </w:rPr>
        <w:t xml:space="preserve">Table </w:t>
      </w:r>
      <w:proofErr w:type="gramStart"/>
      <w:r>
        <w:rPr>
          <w:rFonts w:ascii="Times New Roman" w:eastAsia="宋体" w:hAnsi="Times New Roman" w:cs="宋体" w:hint="eastAsia"/>
          <w:sz w:val="18"/>
          <w:szCs w:val="18"/>
        </w:rPr>
        <w:t xml:space="preserve">3 </w:t>
      </w:r>
      <w:r w:rsidR="0005590A">
        <w:rPr>
          <w:rFonts w:ascii="Times New Roman" w:eastAsia="宋体" w:hAnsi="Times New Roman" w:cs="宋体" w:hint="eastAsia"/>
          <w:sz w:val="18"/>
          <w:szCs w:val="18"/>
        </w:rPr>
        <w:t xml:space="preserve"> </w:t>
      </w:r>
      <w:r>
        <w:rPr>
          <w:rFonts w:ascii="Times New Roman" w:eastAsia="宋体" w:hAnsi="Times New Roman" w:cs="宋体" w:hint="eastAsia"/>
          <w:sz w:val="18"/>
          <w:szCs w:val="18"/>
        </w:rPr>
        <w:t>A</w:t>
      </w:r>
      <w:r w:rsidRPr="007C6D43">
        <w:rPr>
          <w:rFonts w:ascii="Times New Roman" w:eastAsia="宋体" w:hAnsi="Times New Roman" w:cs="宋体"/>
          <w:sz w:val="18"/>
          <w:szCs w:val="18"/>
        </w:rPr>
        <w:t>wareness</w:t>
      </w:r>
      <w:proofErr w:type="gramEnd"/>
      <w:r w:rsidRPr="007C6D43">
        <w:rPr>
          <w:rFonts w:ascii="Times New Roman" w:eastAsia="宋体" w:hAnsi="Times New Roman" w:cs="宋体"/>
          <w:sz w:val="18"/>
          <w:szCs w:val="18"/>
        </w:rPr>
        <w:t xml:space="preserve"> of ecological protection of Herders </w:t>
      </w:r>
      <w:r>
        <w:rPr>
          <w:rFonts w:ascii="Times New Roman" w:eastAsia="宋体" w:hAnsi="Times New Roman" w:cs="宋体" w:hint="eastAsia"/>
          <w:sz w:val="18"/>
          <w:szCs w:val="18"/>
        </w:rPr>
        <w:t xml:space="preserve">in </w:t>
      </w:r>
      <w:r>
        <w:rPr>
          <w:rFonts w:ascii="Times New Roman" w:eastAsia="宋体" w:hAnsi="Times New Roman" w:cs="宋体"/>
          <w:sz w:val="18"/>
          <w:szCs w:val="18"/>
        </w:rPr>
        <w:t>different cultural levels</w:t>
      </w:r>
    </w:p>
    <w:tbl>
      <w:tblPr>
        <w:tblStyle w:val="ad"/>
        <w:tblW w:w="5370" w:type="pct"/>
        <w:tblInd w:w="-415" w:type="dxa"/>
        <w:tblBorders>
          <w:left w:val="none" w:sz="0" w:space="0" w:color="auto"/>
          <w:right w:val="none" w:sz="0" w:space="0" w:color="auto"/>
          <w:insideV w:val="none" w:sz="0" w:space="0" w:color="auto"/>
        </w:tblBorders>
        <w:tblLook w:val="04A0" w:firstRow="1" w:lastRow="0" w:firstColumn="1" w:lastColumn="0" w:noHBand="0" w:noVBand="1"/>
      </w:tblPr>
      <w:tblGrid>
        <w:gridCol w:w="2792"/>
        <w:gridCol w:w="1274"/>
        <w:gridCol w:w="1602"/>
        <w:gridCol w:w="1944"/>
        <w:gridCol w:w="1541"/>
      </w:tblGrid>
      <w:tr w:rsidR="0005590A" w:rsidRPr="00B31394" w:rsidTr="0005590A">
        <w:trPr>
          <w:trHeight w:val="242"/>
        </w:trPr>
        <w:tc>
          <w:tcPr>
            <w:tcW w:w="1525" w:type="pct"/>
            <w:tcBorders>
              <w:bottom w:val="single" w:sz="4" w:space="0" w:color="000000"/>
            </w:tcBorders>
            <w:vAlign w:val="center"/>
          </w:tcPr>
          <w:p w:rsidR="00F83F04" w:rsidRDefault="00F83F04"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lang w:bidi="ar-SA"/>
              </w:rPr>
            </w:pPr>
            <w:r w:rsidRPr="00B31394">
              <w:rPr>
                <w:rFonts w:ascii="Times New Roman" w:eastAsia="宋体" w:hAnsi="Times New Roman" w:cs="宋体" w:hint="eastAsia"/>
                <w:kern w:val="2"/>
                <w:sz w:val="18"/>
                <w:szCs w:val="18"/>
              </w:rPr>
              <w:t>不</w:t>
            </w:r>
            <w:r w:rsidRPr="00B31394">
              <w:rPr>
                <w:rFonts w:ascii="Times New Roman" w:eastAsia="宋体" w:hAnsi="Times New Roman" w:cs="宋体" w:hint="eastAsia"/>
                <w:kern w:val="2"/>
                <w:sz w:val="18"/>
                <w:szCs w:val="18"/>
                <w:lang w:bidi="ar-SA"/>
              </w:rPr>
              <w:t>同文化程度</w:t>
            </w:r>
            <w:r w:rsidR="00912BB1" w:rsidRPr="00B31394">
              <w:rPr>
                <w:rFonts w:ascii="Times New Roman" w:eastAsia="宋体" w:hAnsi="Times New Roman" w:cs="宋体" w:hint="eastAsia"/>
                <w:kern w:val="2"/>
                <w:sz w:val="18"/>
                <w:szCs w:val="18"/>
                <w:lang w:bidi="ar-SA"/>
              </w:rPr>
              <w:t>的</w:t>
            </w:r>
            <w:r w:rsidRPr="00B31394">
              <w:rPr>
                <w:rFonts w:ascii="Times New Roman" w:eastAsia="宋体" w:hAnsi="Times New Roman" w:cs="宋体" w:hint="eastAsia"/>
                <w:kern w:val="2"/>
                <w:sz w:val="18"/>
                <w:szCs w:val="18"/>
                <w:lang w:bidi="ar-SA"/>
              </w:rPr>
              <w:t>生态保护</w:t>
            </w:r>
            <w:r w:rsidR="00912BB1" w:rsidRPr="00B31394">
              <w:rPr>
                <w:rFonts w:ascii="Times New Roman" w:eastAsia="宋体" w:hAnsi="Times New Roman" w:cs="宋体" w:hint="eastAsia"/>
                <w:kern w:val="2"/>
                <w:sz w:val="18"/>
                <w:szCs w:val="18"/>
                <w:lang w:bidi="ar-SA"/>
              </w:rPr>
              <w:t>意识</w:t>
            </w:r>
          </w:p>
          <w:p w:rsidR="007C6D43" w:rsidRPr="00B31394" w:rsidRDefault="007C6D43"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Pr>
                <w:rFonts w:ascii="Times New Roman" w:eastAsia="宋体" w:hAnsi="Times New Roman" w:cs="宋体" w:hint="eastAsia"/>
                <w:sz w:val="18"/>
                <w:szCs w:val="18"/>
              </w:rPr>
              <w:t>A</w:t>
            </w:r>
            <w:r w:rsidRPr="007C6D43">
              <w:rPr>
                <w:rFonts w:ascii="Times New Roman" w:eastAsia="宋体" w:hAnsi="Times New Roman" w:cs="宋体"/>
                <w:sz w:val="18"/>
                <w:szCs w:val="18"/>
              </w:rPr>
              <w:t xml:space="preserve">wareness of ecological protection </w:t>
            </w:r>
            <w:r>
              <w:rPr>
                <w:rFonts w:ascii="Times New Roman" w:eastAsia="宋体" w:hAnsi="Times New Roman" w:cs="宋体" w:hint="eastAsia"/>
                <w:sz w:val="18"/>
                <w:szCs w:val="18"/>
              </w:rPr>
              <w:t xml:space="preserve">in </w:t>
            </w:r>
            <w:r>
              <w:rPr>
                <w:rFonts w:ascii="Times New Roman" w:eastAsia="宋体" w:hAnsi="Times New Roman" w:cs="宋体"/>
                <w:sz w:val="18"/>
                <w:szCs w:val="18"/>
              </w:rPr>
              <w:t>different cultural levels</w:t>
            </w:r>
          </w:p>
        </w:tc>
        <w:tc>
          <w:tcPr>
            <w:tcW w:w="696" w:type="pct"/>
            <w:tcBorders>
              <w:bottom w:val="single" w:sz="4" w:space="0" w:color="000000"/>
            </w:tcBorders>
            <w:vAlign w:val="center"/>
          </w:tcPr>
          <w:p w:rsidR="0005590A" w:rsidRDefault="00F83F04"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文盲</w:t>
            </w:r>
          </w:p>
          <w:p w:rsidR="00F83F04" w:rsidRPr="00B31394" w:rsidRDefault="0005590A"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Pr>
                <w:rFonts w:ascii="Times New Roman" w:eastAsia="宋体" w:hAnsi="Times New Roman" w:cs="宋体"/>
                <w:kern w:val="2"/>
                <w:sz w:val="18"/>
                <w:szCs w:val="18"/>
              </w:rPr>
              <w:t>I</w:t>
            </w:r>
            <w:r>
              <w:rPr>
                <w:rFonts w:ascii="Times New Roman" w:eastAsia="宋体" w:hAnsi="Times New Roman" w:cs="宋体" w:hint="eastAsia"/>
                <w:kern w:val="2"/>
                <w:sz w:val="18"/>
                <w:szCs w:val="18"/>
              </w:rPr>
              <w:t>lliteracy /</w:t>
            </w:r>
            <w:r w:rsidR="00F83F04" w:rsidRPr="00B31394">
              <w:rPr>
                <w:rFonts w:ascii="Times New Roman" w:eastAsia="宋体" w:hAnsi="Times New Roman" w:cs="宋体" w:hint="eastAsia"/>
                <w:kern w:val="2"/>
                <w:sz w:val="18"/>
                <w:szCs w:val="18"/>
              </w:rPr>
              <w:t>%</w:t>
            </w:r>
          </w:p>
        </w:tc>
        <w:tc>
          <w:tcPr>
            <w:tcW w:w="875" w:type="pct"/>
            <w:tcBorders>
              <w:bottom w:val="single" w:sz="4" w:space="0" w:color="000000"/>
            </w:tcBorders>
            <w:vAlign w:val="center"/>
          </w:tcPr>
          <w:p w:rsidR="0005590A" w:rsidRDefault="00F83F04"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小学</w:t>
            </w:r>
          </w:p>
          <w:p w:rsidR="00F83F04" w:rsidRPr="00B31394" w:rsidRDefault="0005590A"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Pr>
                <w:rFonts w:ascii="Times New Roman" w:eastAsia="宋体" w:hAnsi="Times New Roman" w:cs="宋体" w:hint="eastAsia"/>
                <w:kern w:val="2"/>
                <w:sz w:val="18"/>
                <w:szCs w:val="18"/>
              </w:rPr>
              <w:t>P</w:t>
            </w:r>
            <w:r w:rsidRPr="0005590A">
              <w:rPr>
                <w:rFonts w:ascii="Times New Roman" w:eastAsia="宋体" w:hAnsi="Times New Roman" w:cs="宋体"/>
                <w:kern w:val="2"/>
                <w:sz w:val="18"/>
                <w:szCs w:val="18"/>
              </w:rPr>
              <w:t>rimary school education</w:t>
            </w:r>
            <w:r>
              <w:rPr>
                <w:rFonts w:ascii="Times New Roman" w:eastAsia="宋体" w:hAnsi="Times New Roman" w:cs="宋体" w:hint="eastAsia"/>
                <w:kern w:val="2"/>
                <w:sz w:val="18"/>
                <w:szCs w:val="18"/>
              </w:rPr>
              <w:t xml:space="preserve"> /</w:t>
            </w:r>
            <w:r w:rsidRPr="00B31394">
              <w:rPr>
                <w:rFonts w:ascii="Times New Roman" w:eastAsia="宋体" w:hAnsi="Times New Roman" w:cs="宋体" w:hint="eastAsia"/>
                <w:kern w:val="2"/>
                <w:sz w:val="18"/>
                <w:szCs w:val="18"/>
              </w:rPr>
              <w:t>%</w:t>
            </w:r>
          </w:p>
        </w:tc>
        <w:tc>
          <w:tcPr>
            <w:tcW w:w="1062" w:type="pct"/>
            <w:tcBorders>
              <w:bottom w:val="single" w:sz="4" w:space="0" w:color="000000"/>
            </w:tcBorders>
            <w:vAlign w:val="center"/>
          </w:tcPr>
          <w:p w:rsidR="0005590A" w:rsidRDefault="00F83F04"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初高中</w:t>
            </w:r>
          </w:p>
          <w:p w:rsidR="00F83F04" w:rsidRPr="00B31394" w:rsidRDefault="0005590A"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proofErr w:type="spellStart"/>
            <w:r>
              <w:rPr>
                <w:rFonts w:ascii="Times New Roman" w:eastAsia="宋体" w:hAnsi="Times New Roman" w:cs="宋体" w:hint="eastAsia"/>
                <w:kern w:val="2"/>
                <w:sz w:val="18"/>
                <w:szCs w:val="18"/>
              </w:rPr>
              <w:t>Pramary</w:t>
            </w:r>
            <w:proofErr w:type="spellEnd"/>
            <w:r>
              <w:rPr>
                <w:rFonts w:ascii="Times New Roman" w:eastAsia="宋体" w:hAnsi="Times New Roman" w:cs="宋体" w:hint="eastAsia"/>
                <w:kern w:val="2"/>
                <w:sz w:val="18"/>
                <w:szCs w:val="18"/>
              </w:rPr>
              <w:t xml:space="preserve"> and h</w:t>
            </w:r>
            <w:r w:rsidRPr="0005590A">
              <w:rPr>
                <w:rFonts w:ascii="Times New Roman" w:eastAsia="宋体" w:hAnsi="Times New Roman" w:cs="宋体"/>
                <w:kern w:val="2"/>
                <w:sz w:val="18"/>
                <w:szCs w:val="18"/>
              </w:rPr>
              <w:t>igh school</w:t>
            </w:r>
            <w:r>
              <w:rPr>
                <w:rFonts w:ascii="Times New Roman" w:eastAsia="宋体" w:hAnsi="Times New Roman" w:cs="宋体" w:hint="eastAsia"/>
                <w:kern w:val="2"/>
                <w:sz w:val="18"/>
                <w:szCs w:val="18"/>
              </w:rPr>
              <w:t xml:space="preserve"> education /</w:t>
            </w:r>
            <w:r w:rsidRPr="00B31394">
              <w:rPr>
                <w:rFonts w:ascii="Times New Roman" w:eastAsia="宋体" w:hAnsi="Times New Roman" w:cs="宋体" w:hint="eastAsia"/>
                <w:kern w:val="2"/>
                <w:sz w:val="18"/>
                <w:szCs w:val="18"/>
              </w:rPr>
              <w:t>%</w:t>
            </w:r>
          </w:p>
        </w:tc>
        <w:tc>
          <w:tcPr>
            <w:tcW w:w="842" w:type="pct"/>
            <w:tcBorders>
              <w:bottom w:val="single" w:sz="4" w:space="0" w:color="000000"/>
            </w:tcBorders>
            <w:vAlign w:val="center"/>
          </w:tcPr>
          <w:p w:rsidR="0005590A" w:rsidRDefault="00F83F04"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大学</w:t>
            </w:r>
          </w:p>
          <w:p w:rsidR="00F83F04" w:rsidRPr="00B31394" w:rsidRDefault="0005590A" w:rsidP="0005590A">
            <w:pPr>
              <w:widowControl w:val="0"/>
              <w:autoSpaceDE w:val="0"/>
              <w:autoSpaceDN w:val="0"/>
              <w:adjustRightInd/>
              <w:snapToGrid/>
              <w:spacing w:after="0" w:line="320" w:lineRule="exact"/>
              <w:jc w:val="center"/>
              <w:rPr>
                <w:rFonts w:ascii="Times New Roman" w:eastAsia="宋体" w:hAnsi="Times New Roman" w:cs="宋体"/>
                <w:kern w:val="2"/>
                <w:sz w:val="18"/>
                <w:szCs w:val="18"/>
              </w:rPr>
            </w:pPr>
            <w:r>
              <w:rPr>
                <w:rFonts w:ascii="Times New Roman" w:eastAsia="宋体" w:hAnsi="Times New Roman" w:cs="宋体" w:hint="eastAsia"/>
                <w:kern w:val="2"/>
                <w:sz w:val="18"/>
                <w:szCs w:val="18"/>
              </w:rPr>
              <w:t>U</w:t>
            </w:r>
            <w:r>
              <w:rPr>
                <w:rFonts w:ascii="Times New Roman" w:eastAsia="宋体" w:hAnsi="Times New Roman" w:cs="宋体"/>
                <w:kern w:val="2"/>
                <w:sz w:val="18"/>
                <w:szCs w:val="18"/>
              </w:rPr>
              <w:t>niversity</w:t>
            </w:r>
            <w:r>
              <w:rPr>
                <w:rFonts w:ascii="Times New Roman" w:eastAsia="宋体" w:hAnsi="Times New Roman" w:cs="宋体" w:hint="eastAsia"/>
                <w:kern w:val="2"/>
                <w:sz w:val="18"/>
                <w:szCs w:val="18"/>
              </w:rPr>
              <w:t xml:space="preserve"> </w:t>
            </w:r>
            <w:r>
              <w:rPr>
                <w:rFonts w:ascii="Times New Roman" w:eastAsia="宋体" w:hAnsi="Times New Roman" w:cs="宋体"/>
                <w:kern w:val="2"/>
                <w:sz w:val="18"/>
                <w:szCs w:val="18"/>
              </w:rPr>
              <w:t>educat</w:t>
            </w:r>
            <w:r>
              <w:rPr>
                <w:rFonts w:ascii="Times New Roman" w:eastAsia="宋体" w:hAnsi="Times New Roman" w:cs="宋体" w:hint="eastAsia"/>
                <w:kern w:val="2"/>
                <w:sz w:val="18"/>
                <w:szCs w:val="18"/>
              </w:rPr>
              <w:t>ion /</w:t>
            </w:r>
            <w:r w:rsidRPr="00B31394">
              <w:rPr>
                <w:rFonts w:ascii="Times New Roman" w:eastAsia="宋体" w:hAnsi="Times New Roman" w:cs="宋体" w:hint="eastAsia"/>
                <w:kern w:val="2"/>
                <w:sz w:val="18"/>
                <w:szCs w:val="18"/>
              </w:rPr>
              <w:t>%</w:t>
            </w:r>
          </w:p>
        </w:tc>
      </w:tr>
      <w:tr w:rsidR="0005590A" w:rsidRPr="00B31394" w:rsidTr="0005590A">
        <w:trPr>
          <w:trHeight w:val="358"/>
        </w:trPr>
        <w:tc>
          <w:tcPr>
            <w:tcW w:w="1525" w:type="pct"/>
            <w:tcBorders>
              <w:bottom w:val="nil"/>
            </w:tcBorders>
            <w:vAlign w:val="center"/>
          </w:tcPr>
          <w:p w:rsidR="00F83F04" w:rsidRDefault="00F83F04"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保护</w:t>
            </w:r>
            <w:r w:rsidR="00E6683C" w:rsidRPr="00B31394">
              <w:rPr>
                <w:rFonts w:ascii="Times New Roman" w:eastAsia="宋体" w:hAnsi="Times New Roman" w:cs="宋体" w:hint="eastAsia"/>
                <w:kern w:val="2"/>
                <w:sz w:val="18"/>
                <w:szCs w:val="18"/>
              </w:rPr>
              <w:t>神</w:t>
            </w:r>
            <w:r w:rsidRPr="00B31394">
              <w:rPr>
                <w:rFonts w:ascii="Times New Roman" w:eastAsia="宋体" w:hAnsi="Times New Roman" w:cs="宋体" w:hint="eastAsia"/>
                <w:kern w:val="2"/>
                <w:sz w:val="18"/>
                <w:szCs w:val="18"/>
              </w:rPr>
              <w:t>山</w:t>
            </w:r>
            <w:r w:rsidR="00E6683C" w:rsidRPr="00B31394">
              <w:rPr>
                <w:rFonts w:ascii="Times New Roman" w:eastAsia="宋体" w:hAnsi="Times New Roman" w:cs="宋体" w:hint="eastAsia"/>
                <w:kern w:val="2"/>
                <w:sz w:val="18"/>
                <w:szCs w:val="18"/>
              </w:rPr>
              <w:t>神</w:t>
            </w:r>
            <w:r w:rsidRPr="00B31394">
              <w:rPr>
                <w:rFonts w:ascii="Times New Roman" w:eastAsia="宋体" w:hAnsi="Times New Roman" w:cs="宋体" w:hint="eastAsia"/>
                <w:kern w:val="2"/>
                <w:sz w:val="18"/>
                <w:szCs w:val="18"/>
              </w:rPr>
              <w:t>水</w:t>
            </w:r>
          </w:p>
          <w:p w:rsidR="007C6D43" w:rsidRPr="00B31394" w:rsidRDefault="007C6D43"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Pr>
                <w:rFonts w:ascii="Times New Roman" w:eastAsia="宋体" w:hAnsi="Times New Roman" w:cs="宋体"/>
                <w:kern w:val="2"/>
                <w:sz w:val="18"/>
                <w:szCs w:val="18"/>
              </w:rPr>
              <w:t>P</w:t>
            </w:r>
            <w:r>
              <w:rPr>
                <w:rFonts w:ascii="Times New Roman" w:eastAsia="宋体" w:hAnsi="Times New Roman" w:cs="宋体" w:hint="eastAsia"/>
                <w:kern w:val="2"/>
                <w:sz w:val="18"/>
                <w:szCs w:val="18"/>
              </w:rPr>
              <w:t>rotecting for holy mountain and holy water</w:t>
            </w:r>
          </w:p>
        </w:tc>
        <w:tc>
          <w:tcPr>
            <w:tcW w:w="696" w:type="pct"/>
            <w:tcBorders>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875" w:type="pct"/>
            <w:tcBorders>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1062" w:type="pct"/>
            <w:tcBorders>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842" w:type="pct"/>
            <w:tcBorders>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r>
      <w:tr w:rsidR="0005590A" w:rsidRPr="00B31394" w:rsidTr="0005590A">
        <w:trPr>
          <w:trHeight w:val="358"/>
        </w:trPr>
        <w:tc>
          <w:tcPr>
            <w:tcW w:w="1525" w:type="pct"/>
            <w:tcBorders>
              <w:top w:val="nil"/>
              <w:bottom w:val="nil"/>
            </w:tcBorders>
            <w:vAlign w:val="center"/>
          </w:tcPr>
          <w:p w:rsidR="00F83F04" w:rsidRDefault="00F83F04"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实行放生等风俗习惯</w:t>
            </w:r>
          </w:p>
          <w:p w:rsidR="007C6D43" w:rsidRPr="00B31394" w:rsidRDefault="007C6D43" w:rsidP="007C6D43">
            <w:pPr>
              <w:widowControl w:val="0"/>
              <w:autoSpaceDE w:val="0"/>
              <w:autoSpaceDN w:val="0"/>
              <w:adjustRightInd/>
              <w:snapToGrid/>
              <w:spacing w:after="0" w:line="320" w:lineRule="exact"/>
              <w:rPr>
                <w:rFonts w:ascii="Times New Roman" w:eastAsia="宋体" w:hAnsi="Times New Roman" w:cs="宋体"/>
                <w:kern w:val="2"/>
                <w:sz w:val="18"/>
                <w:szCs w:val="18"/>
              </w:rPr>
            </w:pPr>
            <w:r>
              <w:rPr>
                <w:rFonts w:ascii="Times New Roman" w:eastAsia="宋体" w:hAnsi="Times New Roman" w:cs="宋体"/>
                <w:kern w:val="2"/>
                <w:sz w:val="18"/>
                <w:szCs w:val="18"/>
              </w:rPr>
              <w:t>C</w:t>
            </w:r>
            <w:r>
              <w:rPr>
                <w:rFonts w:ascii="Times New Roman" w:eastAsia="宋体" w:hAnsi="Times New Roman" w:cs="宋体" w:hint="eastAsia"/>
                <w:kern w:val="2"/>
                <w:sz w:val="18"/>
                <w:szCs w:val="18"/>
              </w:rPr>
              <w:t>arry out the release customs</w:t>
            </w:r>
          </w:p>
        </w:tc>
        <w:tc>
          <w:tcPr>
            <w:tcW w:w="696"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875"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1062"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842"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r>
      <w:tr w:rsidR="0005590A" w:rsidRPr="00B31394" w:rsidTr="0005590A">
        <w:trPr>
          <w:trHeight w:val="369"/>
        </w:trPr>
        <w:tc>
          <w:tcPr>
            <w:tcW w:w="1525" w:type="pct"/>
            <w:tcBorders>
              <w:top w:val="nil"/>
              <w:bottom w:val="nil"/>
            </w:tcBorders>
            <w:vAlign w:val="center"/>
          </w:tcPr>
          <w:p w:rsidR="00F83F04" w:rsidRDefault="00F83F04"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善待所有动植物</w:t>
            </w:r>
          </w:p>
          <w:p w:rsidR="007C6D43" w:rsidRPr="00B31394" w:rsidRDefault="007C6D43"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sidRPr="007C6D43">
              <w:rPr>
                <w:rFonts w:ascii="Times New Roman" w:eastAsia="宋体" w:hAnsi="Times New Roman" w:cs="宋体"/>
                <w:kern w:val="2"/>
                <w:sz w:val="18"/>
                <w:szCs w:val="18"/>
              </w:rPr>
              <w:t>Be kind to all animals and plants</w:t>
            </w:r>
          </w:p>
        </w:tc>
        <w:tc>
          <w:tcPr>
            <w:tcW w:w="696"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875"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1062"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842"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r>
      <w:tr w:rsidR="0005590A" w:rsidRPr="00B31394" w:rsidTr="0005590A">
        <w:trPr>
          <w:trHeight w:val="358"/>
        </w:trPr>
        <w:tc>
          <w:tcPr>
            <w:tcW w:w="1525" w:type="pct"/>
            <w:tcBorders>
              <w:top w:val="nil"/>
              <w:bottom w:val="nil"/>
            </w:tcBorders>
            <w:vAlign w:val="center"/>
          </w:tcPr>
          <w:p w:rsidR="00F83F04" w:rsidRDefault="00F83F04"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同意随机放牧</w:t>
            </w:r>
          </w:p>
          <w:p w:rsidR="007C6D43" w:rsidRPr="00B31394" w:rsidRDefault="007C6D43" w:rsidP="007C6D43">
            <w:pPr>
              <w:widowControl w:val="0"/>
              <w:autoSpaceDE w:val="0"/>
              <w:autoSpaceDN w:val="0"/>
              <w:adjustRightInd/>
              <w:snapToGrid/>
              <w:spacing w:after="0" w:line="320" w:lineRule="exact"/>
              <w:rPr>
                <w:rFonts w:ascii="Times New Roman" w:eastAsia="宋体" w:hAnsi="Times New Roman" w:cs="宋体"/>
                <w:kern w:val="2"/>
                <w:sz w:val="18"/>
                <w:szCs w:val="18"/>
              </w:rPr>
            </w:pPr>
            <w:r w:rsidRPr="007C6D43">
              <w:rPr>
                <w:rFonts w:ascii="Times New Roman" w:eastAsia="宋体" w:hAnsi="Times New Roman" w:cs="宋体"/>
                <w:kern w:val="2"/>
                <w:sz w:val="18"/>
                <w:szCs w:val="18"/>
              </w:rPr>
              <w:t xml:space="preserve">Agree with grazing </w:t>
            </w:r>
            <w:r>
              <w:rPr>
                <w:rFonts w:ascii="Times New Roman" w:eastAsia="宋体" w:hAnsi="Times New Roman" w:cs="宋体" w:hint="eastAsia"/>
                <w:kern w:val="2"/>
                <w:sz w:val="18"/>
                <w:szCs w:val="18"/>
              </w:rPr>
              <w:t xml:space="preserve">at </w:t>
            </w:r>
            <w:r w:rsidRPr="007C6D43">
              <w:rPr>
                <w:rFonts w:ascii="Times New Roman" w:eastAsia="宋体" w:hAnsi="Times New Roman" w:cs="宋体"/>
                <w:kern w:val="2"/>
                <w:sz w:val="18"/>
                <w:szCs w:val="18"/>
              </w:rPr>
              <w:t>random</w:t>
            </w:r>
          </w:p>
        </w:tc>
        <w:tc>
          <w:tcPr>
            <w:tcW w:w="696"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70</w:t>
            </w:r>
          </w:p>
        </w:tc>
        <w:tc>
          <w:tcPr>
            <w:tcW w:w="875"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60</w:t>
            </w:r>
          </w:p>
        </w:tc>
        <w:tc>
          <w:tcPr>
            <w:tcW w:w="1062"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29</w:t>
            </w:r>
          </w:p>
        </w:tc>
        <w:tc>
          <w:tcPr>
            <w:tcW w:w="842"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0</w:t>
            </w:r>
          </w:p>
        </w:tc>
      </w:tr>
      <w:tr w:rsidR="0005590A" w:rsidRPr="00B31394" w:rsidTr="0005590A">
        <w:trPr>
          <w:trHeight w:val="358"/>
        </w:trPr>
        <w:tc>
          <w:tcPr>
            <w:tcW w:w="1525" w:type="pct"/>
            <w:tcBorders>
              <w:top w:val="nil"/>
              <w:bottom w:val="nil"/>
            </w:tcBorders>
            <w:vAlign w:val="center"/>
          </w:tcPr>
          <w:p w:rsidR="00F83F04" w:rsidRDefault="007C6D43"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Pr>
                <w:rFonts w:ascii="Times New Roman" w:eastAsia="宋体" w:hAnsi="Times New Roman" w:cs="宋体" w:hint="eastAsia"/>
                <w:kern w:val="2"/>
                <w:sz w:val="18"/>
                <w:szCs w:val="18"/>
              </w:rPr>
              <w:t>了解</w:t>
            </w:r>
            <w:r w:rsidR="00F83F04" w:rsidRPr="00B31394">
              <w:rPr>
                <w:rFonts w:ascii="Times New Roman" w:eastAsia="宋体" w:hAnsi="Times New Roman" w:cs="宋体" w:hint="eastAsia"/>
                <w:kern w:val="2"/>
                <w:sz w:val="18"/>
                <w:szCs w:val="18"/>
              </w:rPr>
              <w:t>草地退化的危害</w:t>
            </w:r>
          </w:p>
          <w:p w:rsidR="007C6D43" w:rsidRPr="00B31394" w:rsidRDefault="007C6D43"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sidRPr="007C6D43">
              <w:rPr>
                <w:rFonts w:ascii="Times New Roman" w:eastAsia="宋体" w:hAnsi="Times New Roman" w:cs="宋体"/>
                <w:kern w:val="2"/>
                <w:sz w:val="18"/>
                <w:szCs w:val="18"/>
              </w:rPr>
              <w:t>Know the dangers of grassland degradation</w:t>
            </w:r>
          </w:p>
        </w:tc>
        <w:tc>
          <w:tcPr>
            <w:tcW w:w="696"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93</w:t>
            </w:r>
          </w:p>
        </w:tc>
        <w:tc>
          <w:tcPr>
            <w:tcW w:w="875"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1062"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c>
          <w:tcPr>
            <w:tcW w:w="842" w:type="pct"/>
            <w:tcBorders>
              <w:top w:val="nil"/>
              <w:bottom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r>
      <w:tr w:rsidR="0005590A" w:rsidRPr="00B31394" w:rsidTr="0005590A">
        <w:trPr>
          <w:trHeight w:val="151"/>
        </w:trPr>
        <w:tc>
          <w:tcPr>
            <w:tcW w:w="1525" w:type="pct"/>
            <w:tcBorders>
              <w:top w:val="nil"/>
            </w:tcBorders>
            <w:vAlign w:val="center"/>
          </w:tcPr>
          <w:p w:rsidR="00F83F04" w:rsidRDefault="00F83F04" w:rsidP="00C44365">
            <w:pPr>
              <w:widowControl w:val="0"/>
              <w:autoSpaceDE w:val="0"/>
              <w:autoSpaceDN w:val="0"/>
              <w:adjustRightInd/>
              <w:snapToGrid/>
              <w:spacing w:after="0" w:line="320" w:lineRule="exact"/>
              <w:rPr>
                <w:rFonts w:ascii="Times New Roman" w:eastAsia="宋体" w:hAnsi="Times New Roman" w:cs="宋体"/>
                <w:kern w:val="2"/>
                <w:sz w:val="18"/>
                <w:szCs w:val="18"/>
              </w:rPr>
            </w:pPr>
            <w:r w:rsidRPr="00B31394">
              <w:rPr>
                <w:rFonts w:ascii="Times New Roman" w:eastAsia="宋体" w:hAnsi="Times New Roman" w:cs="宋体" w:hint="eastAsia"/>
                <w:kern w:val="2"/>
                <w:sz w:val="18"/>
                <w:szCs w:val="18"/>
              </w:rPr>
              <w:t>懂得草地保护措施</w:t>
            </w:r>
          </w:p>
          <w:p w:rsidR="007C6D43" w:rsidRPr="00B31394" w:rsidRDefault="007C6D43" w:rsidP="007C6D43">
            <w:pPr>
              <w:widowControl w:val="0"/>
              <w:autoSpaceDE w:val="0"/>
              <w:autoSpaceDN w:val="0"/>
              <w:adjustRightInd/>
              <w:snapToGrid/>
              <w:spacing w:after="0" w:line="320" w:lineRule="exact"/>
              <w:rPr>
                <w:rFonts w:ascii="Times New Roman" w:eastAsia="宋体" w:hAnsi="Times New Roman" w:cs="宋体"/>
                <w:kern w:val="2"/>
                <w:sz w:val="18"/>
                <w:szCs w:val="18"/>
              </w:rPr>
            </w:pPr>
            <w:r w:rsidRPr="007C6D43">
              <w:rPr>
                <w:rFonts w:ascii="Times New Roman" w:eastAsia="宋体" w:hAnsi="Times New Roman" w:cs="宋体"/>
                <w:kern w:val="2"/>
                <w:sz w:val="18"/>
                <w:szCs w:val="18"/>
              </w:rPr>
              <w:t xml:space="preserve">Understand the measures </w:t>
            </w:r>
            <w:r>
              <w:rPr>
                <w:rFonts w:ascii="Times New Roman" w:eastAsia="宋体" w:hAnsi="Times New Roman" w:cs="宋体" w:hint="eastAsia"/>
                <w:kern w:val="2"/>
                <w:sz w:val="18"/>
                <w:szCs w:val="18"/>
              </w:rPr>
              <w:t xml:space="preserve">of </w:t>
            </w:r>
            <w:r w:rsidRPr="007C6D43">
              <w:rPr>
                <w:rFonts w:ascii="Times New Roman" w:eastAsia="宋体" w:hAnsi="Times New Roman" w:cs="宋体"/>
                <w:kern w:val="2"/>
                <w:sz w:val="18"/>
                <w:szCs w:val="18"/>
              </w:rPr>
              <w:t>grass</w:t>
            </w:r>
            <w:r>
              <w:rPr>
                <w:rFonts w:ascii="Times New Roman" w:eastAsia="宋体" w:hAnsi="Times New Roman" w:cs="宋体" w:hint="eastAsia"/>
                <w:kern w:val="2"/>
                <w:sz w:val="18"/>
                <w:szCs w:val="18"/>
              </w:rPr>
              <w:t xml:space="preserve">land </w:t>
            </w:r>
            <w:r w:rsidRPr="007C6D43">
              <w:rPr>
                <w:rFonts w:ascii="Times New Roman" w:eastAsia="宋体" w:hAnsi="Times New Roman" w:cs="宋体"/>
                <w:kern w:val="2"/>
                <w:sz w:val="18"/>
                <w:szCs w:val="18"/>
              </w:rPr>
              <w:t xml:space="preserve">protection </w:t>
            </w:r>
          </w:p>
        </w:tc>
        <w:tc>
          <w:tcPr>
            <w:tcW w:w="696" w:type="pct"/>
            <w:tcBorders>
              <w:top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0</w:t>
            </w:r>
          </w:p>
        </w:tc>
        <w:tc>
          <w:tcPr>
            <w:tcW w:w="875" w:type="pct"/>
            <w:tcBorders>
              <w:top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30</w:t>
            </w:r>
          </w:p>
        </w:tc>
        <w:tc>
          <w:tcPr>
            <w:tcW w:w="1062" w:type="pct"/>
            <w:tcBorders>
              <w:top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43</w:t>
            </w:r>
          </w:p>
        </w:tc>
        <w:tc>
          <w:tcPr>
            <w:tcW w:w="842" w:type="pct"/>
            <w:tcBorders>
              <w:top w:val="nil"/>
            </w:tcBorders>
            <w:vAlign w:val="center"/>
          </w:tcPr>
          <w:p w:rsidR="00F83F04" w:rsidRPr="00B31394" w:rsidRDefault="00F83F04" w:rsidP="0005590A">
            <w:pPr>
              <w:spacing w:after="0" w:line="320" w:lineRule="exact"/>
              <w:jc w:val="center"/>
              <w:rPr>
                <w:rFonts w:ascii="Times New Roman" w:eastAsia="宋体" w:hAnsi="Times New Roman"/>
                <w:sz w:val="18"/>
                <w:szCs w:val="18"/>
              </w:rPr>
            </w:pPr>
            <w:r w:rsidRPr="00B31394">
              <w:rPr>
                <w:rFonts w:ascii="Times New Roman" w:eastAsia="宋体" w:hAnsi="Times New Roman"/>
                <w:sz w:val="18"/>
                <w:szCs w:val="18"/>
              </w:rPr>
              <w:t>100</w:t>
            </w:r>
          </w:p>
        </w:tc>
      </w:tr>
    </w:tbl>
    <w:p w:rsidR="00A060C9" w:rsidRPr="00B31394" w:rsidRDefault="004466AD"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由表</w:t>
      </w:r>
      <w:r w:rsidRPr="00B31394">
        <w:rPr>
          <w:rFonts w:ascii="Times New Roman" w:eastAsia="宋体" w:hAnsi="Times New Roman" w:cs="宋体" w:hint="eastAsia"/>
          <w:sz w:val="24"/>
          <w:szCs w:val="24"/>
        </w:rPr>
        <w:t>3</w:t>
      </w:r>
      <w:r w:rsidRPr="00B31394">
        <w:rPr>
          <w:rFonts w:ascii="Times New Roman" w:eastAsia="宋体" w:hAnsi="Times New Roman" w:cs="宋体" w:hint="eastAsia"/>
          <w:sz w:val="24"/>
          <w:szCs w:val="24"/>
        </w:rPr>
        <w:t>可知</w:t>
      </w:r>
      <w:r w:rsidR="0031258F" w:rsidRPr="00B31394">
        <w:rPr>
          <w:rFonts w:ascii="Times New Roman" w:eastAsia="宋体" w:hAnsi="Times New Roman" w:cs="宋体" w:hint="eastAsia"/>
          <w:sz w:val="24"/>
          <w:szCs w:val="24"/>
        </w:rPr>
        <w:t>，</w:t>
      </w:r>
      <w:r w:rsidR="009B247F" w:rsidRPr="00B31394">
        <w:rPr>
          <w:rFonts w:ascii="Times New Roman" w:eastAsia="宋体" w:hAnsi="Times New Roman" w:cs="宋体" w:hint="eastAsia"/>
          <w:sz w:val="24"/>
          <w:szCs w:val="24"/>
        </w:rPr>
        <w:t>不同文化程度的藏民</w:t>
      </w:r>
      <w:r w:rsidR="00E6683C" w:rsidRPr="00B31394">
        <w:rPr>
          <w:rFonts w:ascii="Times New Roman" w:eastAsia="宋体" w:hAnsi="Times New Roman" w:cs="宋体" w:hint="eastAsia"/>
          <w:sz w:val="24"/>
          <w:szCs w:val="24"/>
        </w:rPr>
        <w:t>都仍实行</w:t>
      </w:r>
      <w:r w:rsidR="00A060C9" w:rsidRPr="00B31394">
        <w:rPr>
          <w:rFonts w:ascii="Times New Roman" w:eastAsia="宋体" w:hAnsi="Times New Roman" w:cs="宋体" w:hint="eastAsia"/>
          <w:sz w:val="24"/>
          <w:szCs w:val="24"/>
        </w:rPr>
        <w:t>着</w:t>
      </w:r>
      <w:r w:rsidR="00F83F04" w:rsidRPr="00B31394">
        <w:rPr>
          <w:rFonts w:ascii="Times New Roman" w:eastAsia="宋体" w:hAnsi="Times New Roman" w:cs="宋体" w:hint="eastAsia"/>
          <w:sz w:val="24"/>
          <w:szCs w:val="24"/>
        </w:rPr>
        <w:t>藏区传统</w:t>
      </w:r>
      <w:r w:rsidR="00E6683C" w:rsidRPr="00B31394">
        <w:rPr>
          <w:rFonts w:ascii="Times New Roman" w:eastAsia="宋体" w:hAnsi="Times New Roman" w:cs="宋体" w:hint="eastAsia"/>
          <w:sz w:val="24"/>
          <w:szCs w:val="24"/>
        </w:rPr>
        <w:t>的</w:t>
      </w:r>
      <w:r w:rsidR="0031258F" w:rsidRPr="00B31394">
        <w:rPr>
          <w:rFonts w:ascii="Times New Roman" w:eastAsia="宋体" w:hAnsi="Times New Roman" w:cs="宋体" w:hint="eastAsia"/>
          <w:sz w:val="24"/>
          <w:szCs w:val="24"/>
        </w:rPr>
        <w:t>（保护神山神水、放生、善待动物</w:t>
      </w:r>
      <w:r w:rsidR="00E60CF2" w:rsidRPr="00B31394">
        <w:rPr>
          <w:rFonts w:ascii="Times New Roman" w:eastAsia="宋体" w:hAnsi="Times New Roman" w:cs="宋体" w:hint="eastAsia"/>
          <w:sz w:val="24"/>
          <w:szCs w:val="24"/>
        </w:rPr>
        <w:t>等</w:t>
      </w:r>
      <w:r w:rsidR="0031258F" w:rsidRPr="00B31394">
        <w:rPr>
          <w:rFonts w:ascii="Times New Roman" w:eastAsia="宋体" w:hAnsi="Times New Roman" w:cs="宋体" w:hint="eastAsia"/>
          <w:sz w:val="24"/>
          <w:szCs w:val="24"/>
        </w:rPr>
        <w:t>）</w:t>
      </w:r>
      <w:r w:rsidR="00E6683C" w:rsidRPr="00B31394">
        <w:rPr>
          <w:rFonts w:ascii="Times New Roman" w:eastAsia="宋体" w:hAnsi="Times New Roman" w:cs="宋体" w:hint="eastAsia"/>
          <w:sz w:val="24"/>
          <w:szCs w:val="24"/>
        </w:rPr>
        <w:t>生态保护措施。然而对随机放牧、</w:t>
      </w:r>
      <w:r w:rsidR="00A060C9" w:rsidRPr="00B31394">
        <w:rPr>
          <w:rFonts w:ascii="Times New Roman" w:eastAsia="宋体" w:hAnsi="Times New Roman" w:cs="宋体" w:hint="eastAsia"/>
          <w:sz w:val="24"/>
          <w:szCs w:val="24"/>
        </w:rPr>
        <w:t>草地退化意识、草地保护措施等</w:t>
      </w:r>
      <w:r w:rsidR="0031258F" w:rsidRPr="00B31394">
        <w:rPr>
          <w:rFonts w:ascii="Times New Roman" w:eastAsia="宋体" w:hAnsi="Times New Roman" w:cs="宋体" w:hint="eastAsia"/>
          <w:sz w:val="24"/>
          <w:szCs w:val="24"/>
        </w:rPr>
        <w:t>指标，则</w:t>
      </w:r>
      <w:r w:rsidR="00A060C9" w:rsidRPr="00B31394">
        <w:rPr>
          <w:rFonts w:ascii="Times New Roman" w:eastAsia="宋体" w:hAnsi="Times New Roman" w:cs="宋体" w:hint="eastAsia"/>
          <w:sz w:val="24"/>
          <w:szCs w:val="24"/>
        </w:rPr>
        <w:t>随着文化程度的提高</w:t>
      </w:r>
      <w:r w:rsidR="0031258F" w:rsidRPr="00B31394">
        <w:rPr>
          <w:rFonts w:ascii="Times New Roman" w:eastAsia="宋体" w:hAnsi="Times New Roman" w:cs="宋体" w:hint="eastAsia"/>
          <w:sz w:val="24"/>
          <w:szCs w:val="24"/>
        </w:rPr>
        <w:t>，</w:t>
      </w:r>
      <w:r w:rsidR="00A060C9" w:rsidRPr="00B31394">
        <w:rPr>
          <w:rFonts w:ascii="Times New Roman" w:eastAsia="宋体" w:hAnsi="Times New Roman" w:cs="宋体" w:hint="eastAsia"/>
          <w:sz w:val="24"/>
          <w:szCs w:val="24"/>
        </w:rPr>
        <w:t>生态保护意识逐渐增强。</w:t>
      </w:r>
    </w:p>
    <w:p w:rsidR="006D39D3" w:rsidRDefault="00FB6414" w:rsidP="001B53D7">
      <w:pPr>
        <w:widowControl w:val="0"/>
        <w:autoSpaceDE w:val="0"/>
        <w:autoSpaceDN w:val="0"/>
        <w:snapToGrid/>
        <w:spacing w:beforeLines="100" w:before="312" w:afterLines="50" w:after="156" w:line="400" w:lineRule="exact"/>
        <w:rPr>
          <w:rFonts w:ascii="Times New Roman" w:eastAsia="宋体" w:hAnsi="Times New Roman" w:cs="宋体"/>
          <w:b/>
          <w:sz w:val="30"/>
          <w:szCs w:val="30"/>
        </w:rPr>
      </w:pPr>
      <w:r>
        <w:rPr>
          <w:rFonts w:ascii="Times New Roman" w:eastAsia="宋体" w:hAnsi="Times New Roman" w:cs="宋体" w:hint="eastAsia"/>
          <w:b/>
          <w:sz w:val="30"/>
          <w:szCs w:val="30"/>
        </w:rPr>
        <w:t>四</w:t>
      </w:r>
      <w:r w:rsidR="00A002E1" w:rsidRPr="00B31394">
        <w:rPr>
          <w:rFonts w:ascii="Times New Roman" w:eastAsia="宋体" w:hAnsi="Times New Roman" w:cs="宋体" w:hint="eastAsia"/>
          <w:b/>
          <w:sz w:val="30"/>
          <w:szCs w:val="30"/>
        </w:rPr>
        <w:t>、现存问题分析</w:t>
      </w:r>
    </w:p>
    <w:p w:rsidR="006D39D3" w:rsidRDefault="00A002E1"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1</w:t>
      </w:r>
      <w:r w:rsidR="00753A7D" w:rsidRPr="00B31394">
        <w:rPr>
          <w:rFonts w:ascii="Times New Roman" w:eastAsia="宋体" w:hAnsi="Times New Roman" w:cs="宋体" w:hint="eastAsia"/>
          <w:b/>
          <w:bCs/>
          <w:sz w:val="28"/>
          <w:szCs w:val="28"/>
        </w:rPr>
        <w:t>．</w:t>
      </w:r>
      <w:r w:rsidRPr="00B31394">
        <w:rPr>
          <w:rFonts w:ascii="Times New Roman" w:eastAsia="宋体" w:hAnsi="Times New Roman" w:cs="宋体" w:hint="eastAsia"/>
          <w:b/>
          <w:bCs/>
          <w:sz w:val="28"/>
          <w:szCs w:val="28"/>
        </w:rPr>
        <w:t>当地居民对藏文化知识的认识不够全面和准确</w:t>
      </w:r>
    </w:p>
    <w:p w:rsidR="006D39D3" w:rsidRDefault="00A002E1"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通过对甘南地区居民对藏族生态文化了解程度的数据分析，可以发现</w:t>
      </w:r>
      <w:r w:rsidR="0031258F" w:rsidRPr="00B31394">
        <w:rPr>
          <w:rFonts w:ascii="Times New Roman" w:eastAsia="宋体" w:hAnsi="Times New Roman" w:cs="宋体" w:hint="eastAsia"/>
          <w:sz w:val="24"/>
          <w:szCs w:val="24"/>
        </w:rPr>
        <w:t>，被调查对象在掌握藏族生态文化方面具体存在以下问题：</w:t>
      </w:r>
      <w:r w:rsidRPr="00B31394">
        <w:rPr>
          <w:rFonts w:ascii="Times New Roman" w:eastAsia="宋体" w:hAnsi="Times New Roman" w:cs="宋体" w:hint="eastAsia"/>
          <w:sz w:val="24"/>
          <w:szCs w:val="24"/>
        </w:rPr>
        <w:t>一是被调查对</w:t>
      </w:r>
      <w:r w:rsidR="00A060C9" w:rsidRPr="00B31394">
        <w:rPr>
          <w:rFonts w:ascii="Times New Roman" w:eastAsia="宋体" w:hAnsi="Times New Roman" w:cs="宋体" w:hint="eastAsia"/>
          <w:sz w:val="24"/>
          <w:szCs w:val="24"/>
        </w:rPr>
        <w:t>像</w:t>
      </w:r>
      <w:r w:rsidR="0031258F" w:rsidRPr="00B31394">
        <w:rPr>
          <w:rFonts w:ascii="Times New Roman" w:eastAsia="宋体" w:hAnsi="Times New Roman" w:cs="宋体" w:hint="eastAsia"/>
          <w:sz w:val="24"/>
          <w:szCs w:val="24"/>
        </w:rPr>
        <w:t>对</w:t>
      </w:r>
      <w:r w:rsidRPr="00B31394">
        <w:rPr>
          <w:rFonts w:ascii="Times New Roman" w:eastAsia="宋体" w:hAnsi="Times New Roman" w:cs="宋体" w:hint="eastAsia"/>
          <w:sz w:val="24"/>
          <w:szCs w:val="24"/>
        </w:rPr>
        <w:t>涉及藏族</w:t>
      </w:r>
      <w:r w:rsidR="00093F49" w:rsidRPr="00B31394">
        <w:rPr>
          <w:rFonts w:ascii="Times New Roman" w:eastAsia="宋体" w:hAnsi="Times New Roman" w:cs="宋体" w:hint="eastAsia"/>
          <w:sz w:val="24"/>
          <w:szCs w:val="24"/>
        </w:rPr>
        <w:lastRenderedPageBreak/>
        <w:t>特</w:t>
      </w:r>
      <w:r w:rsidRPr="00B31394">
        <w:rPr>
          <w:rFonts w:ascii="Times New Roman" w:eastAsia="宋体" w:hAnsi="Times New Roman" w:cs="宋体" w:hint="eastAsia"/>
          <w:sz w:val="24"/>
          <w:szCs w:val="24"/>
        </w:rPr>
        <w:t>有的生态文化不甚了解</w:t>
      </w:r>
      <w:r w:rsidR="00991933" w:rsidRPr="00B31394">
        <w:rPr>
          <w:rFonts w:ascii="Times New Roman" w:eastAsia="宋体" w:hAnsi="Times New Roman" w:cs="宋体" w:hint="eastAsia"/>
          <w:sz w:val="24"/>
          <w:szCs w:val="24"/>
        </w:rPr>
        <w:t>，如</w:t>
      </w:r>
      <w:r w:rsidRPr="00B31394">
        <w:rPr>
          <w:rFonts w:ascii="Times New Roman" w:eastAsia="宋体" w:hAnsi="Times New Roman" w:cs="宋体" w:hint="eastAsia"/>
          <w:sz w:val="24"/>
          <w:szCs w:val="24"/>
        </w:rPr>
        <w:t>表</w:t>
      </w:r>
      <w:r w:rsidR="009B480E" w:rsidRPr="00B31394">
        <w:rPr>
          <w:rFonts w:ascii="Times New Roman" w:eastAsia="宋体" w:hAnsi="Times New Roman" w:cs="宋体" w:hint="eastAsia"/>
          <w:sz w:val="24"/>
          <w:szCs w:val="24"/>
        </w:rPr>
        <w:t>1</w:t>
      </w:r>
      <w:r w:rsidR="004C5F70" w:rsidRPr="00B31394">
        <w:rPr>
          <w:rFonts w:ascii="Times New Roman" w:eastAsia="宋体" w:hAnsi="Times New Roman" w:cs="宋体" w:hint="eastAsia"/>
          <w:sz w:val="24"/>
          <w:szCs w:val="24"/>
        </w:rPr>
        <w:t>中</w:t>
      </w:r>
      <w:r w:rsidR="004C5F70" w:rsidRPr="00B31394">
        <w:rPr>
          <w:rFonts w:ascii="Times New Roman" w:eastAsia="宋体" w:hAnsi="Times New Roman" w:cs="宋体" w:hint="eastAsia"/>
          <w:sz w:val="24"/>
          <w:szCs w:val="24"/>
        </w:rPr>
        <w:t>16</w:t>
      </w:r>
      <w:r w:rsidRPr="00B31394">
        <w:rPr>
          <w:rFonts w:ascii="Times New Roman" w:eastAsia="宋体" w:hAnsi="Times New Roman" w:cs="宋体" w:hint="eastAsia"/>
          <w:sz w:val="24"/>
          <w:szCs w:val="24"/>
        </w:rPr>
        <w:t>%</w:t>
      </w:r>
      <w:r w:rsidR="004C5F70" w:rsidRPr="00B31394">
        <w:rPr>
          <w:rFonts w:ascii="Times New Roman" w:eastAsia="宋体" w:hAnsi="Times New Roman" w:cs="宋体" w:hint="eastAsia"/>
          <w:sz w:val="24"/>
          <w:szCs w:val="24"/>
        </w:rPr>
        <w:t>的</w:t>
      </w:r>
      <w:r w:rsidR="00B75DFB" w:rsidRPr="00B31394">
        <w:rPr>
          <w:rFonts w:ascii="Times New Roman" w:eastAsia="宋体" w:hAnsi="Times New Roman" w:cs="宋体" w:hint="eastAsia"/>
          <w:sz w:val="24"/>
          <w:szCs w:val="24"/>
        </w:rPr>
        <w:t>人不了解</w:t>
      </w:r>
      <w:r w:rsidR="00A05AD0" w:rsidRPr="00B31394">
        <w:rPr>
          <w:rFonts w:ascii="Times New Roman" w:eastAsia="宋体" w:hAnsi="Times New Roman" w:cs="宋体" w:hint="eastAsia"/>
          <w:sz w:val="24"/>
          <w:szCs w:val="24"/>
        </w:rPr>
        <w:t>草地放牧制度</w:t>
      </w:r>
      <w:r w:rsidR="004C5F70" w:rsidRPr="00B31394">
        <w:rPr>
          <w:rFonts w:ascii="Times New Roman" w:eastAsia="宋体" w:hAnsi="Times New Roman" w:cs="宋体" w:hint="eastAsia"/>
          <w:sz w:val="24"/>
          <w:szCs w:val="24"/>
        </w:rPr>
        <w:t>，可见</w:t>
      </w:r>
      <w:r w:rsidR="00A05AD0" w:rsidRPr="00B31394">
        <w:rPr>
          <w:rFonts w:ascii="Times New Roman" w:eastAsia="宋体" w:hAnsi="Times New Roman" w:cs="宋体" w:hint="eastAsia"/>
          <w:sz w:val="24"/>
          <w:szCs w:val="24"/>
        </w:rPr>
        <w:t>当地</w:t>
      </w:r>
      <w:r w:rsidR="004C5F70" w:rsidRPr="00B31394">
        <w:rPr>
          <w:rFonts w:ascii="Times New Roman" w:eastAsia="宋体" w:hAnsi="Times New Roman" w:cs="宋体" w:hint="eastAsia"/>
          <w:sz w:val="24"/>
          <w:szCs w:val="24"/>
        </w:rPr>
        <w:t>藏民对放牧率和载畜量等</w:t>
      </w:r>
      <w:r w:rsidR="00C71C5F" w:rsidRPr="00B31394">
        <w:rPr>
          <w:rFonts w:ascii="Times New Roman" w:eastAsia="宋体" w:hAnsi="Times New Roman" w:cs="宋体" w:hint="eastAsia"/>
          <w:sz w:val="24"/>
          <w:szCs w:val="24"/>
        </w:rPr>
        <w:t>相关知识不甚了解</w:t>
      </w:r>
      <w:r w:rsidR="004C5F70" w:rsidRPr="00B31394">
        <w:rPr>
          <w:rFonts w:ascii="Times New Roman" w:eastAsia="宋体" w:hAnsi="Times New Roman" w:cs="宋体" w:hint="eastAsia"/>
          <w:sz w:val="24"/>
          <w:szCs w:val="24"/>
        </w:rPr>
        <w:t>，易出现过度放牧导致草地退化的现象；</w:t>
      </w:r>
      <w:r w:rsidR="004C5F70" w:rsidRPr="00B31394">
        <w:rPr>
          <w:rFonts w:ascii="Times New Roman" w:eastAsia="宋体" w:hAnsi="Times New Roman" w:cs="宋体" w:hint="eastAsia"/>
          <w:sz w:val="24"/>
          <w:szCs w:val="24"/>
        </w:rPr>
        <w:t>12</w:t>
      </w:r>
      <w:r w:rsidRPr="00B31394">
        <w:rPr>
          <w:rFonts w:ascii="Times New Roman" w:eastAsia="宋体" w:hAnsi="Times New Roman" w:cs="宋体" w:hint="eastAsia"/>
          <w:sz w:val="24"/>
          <w:szCs w:val="24"/>
        </w:rPr>
        <w:t>%</w:t>
      </w:r>
      <w:r w:rsidR="00715AC1" w:rsidRPr="00B31394">
        <w:rPr>
          <w:rFonts w:ascii="Times New Roman" w:eastAsia="宋体" w:hAnsi="Times New Roman" w:cs="宋体" w:hint="eastAsia"/>
          <w:sz w:val="24"/>
          <w:szCs w:val="24"/>
        </w:rPr>
        <w:t>的调查对象</w:t>
      </w:r>
      <w:r w:rsidRPr="00B31394">
        <w:rPr>
          <w:rFonts w:ascii="Times New Roman" w:eastAsia="宋体" w:hAnsi="Times New Roman" w:cs="宋体" w:hint="eastAsia"/>
          <w:sz w:val="24"/>
          <w:szCs w:val="24"/>
        </w:rPr>
        <w:t>对</w:t>
      </w:r>
      <w:r w:rsidR="00715AC1" w:rsidRPr="00B31394">
        <w:rPr>
          <w:rFonts w:ascii="Times New Roman" w:eastAsia="宋体" w:hAnsi="Times New Roman" w:cs="宋体" w:hint="eastAsia"/>
          <w:sz w:val="24"/>
          <w:szCs w:val="24"/>
        </w:rPr>
        <w:t>藏区</w:t>
      </w:r>
      <w:r w:rsidR="00C71C5F" w:rsidRPr="00B31394">
        <w:rPr>
          <w:rFonts w:ascii="Times New Roman" w:eastAsia="宋体" w:hAnsi="Times New Roman" w:cs="宋体" w:hint="eastAsia"/>
          <w:sz w:val="24"/>
          <w:szCs w:val="24"/>
        </w:rPr>
        <w:t>特</w:t>
      </w:r>
      <w:r w:rsidR="00B75DFB" w:rsidRPr="00B31394">
        <w:rPr>
          <w:rFonts w:ascii="Times New Roman" w:eastAsia="宋体" w:hAnsi="Times New Roman" w:cs="宋体" w:hint="eastAsia"/>
          <w:sz w:val="24"/>
          <w:szCs w:val="24"/>
        </w:rPr>
        <w:t>有</w:t>
      </w:r>
      <w:r w:rsidRPr="00B31394">
        <w:rPr>
          <w:rFonts w:ascii="Times New Roman" w:eastAsia="宋体" w:hAnsi="Times New Roman" w:cs="宋体" w:hint="eastAsia"/>
          <w:sz w:val="24"/>
          <w:szCs w:val="24"/>
        </w:rPr>
        <w:t>丧葬礼俗问题</w:t>
      </w:r>
      <w:r w:rsidR="00715AC1" w:rsidRPr="00B31394">
        <w:rPr>
          <w:rFonts w:ascii="Times New Roman" w:eastAsia="宋体" w:hAnsi="Times New Roman" w:cs="宋体" w:hint="eastAsia"/>
          <w:sz w:val="24"/>
          <w:szCs w:val="24"/>
        </w:rPr>
        <w:t>不了解或</w:t>
      </w:r>
      <w:r w:rsidRPr="00B31394">
        <w:rPr>
          <w:rFonts w:ascii="Times New Roman" w:eastAsia="宋体" w:hAnsi="Times New Roman" w:cs="宋体" w:hint="eastAsia"/>
          <w:sz w:val="24"/>
          <w:szCs w:val="24"/>
        </w:rPr>
        <w:t>拒绝回答</w:t>
      </w:r>
      <w:r w:rsidR="0031258F"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可见当地的藏民比较忌讳这一点。二是调查结果显示</w:t>
      </w:r>
      <w:r w:rsidR="00C71C5F" w:rsidRPr="00B31394">
        <w:rPr>
          <w:rFonts w:ascii="Times New Roman" w:eastAsia="宋体" w:hAnsi="Times New Roman" w:cs="宋体" w:hint="eastAsia"/>
          <w:sz w:val="24"/>
          <w:szCs w:val="24"/>
        </w:rPr>
        <w:t>（表</w:t>
      </w:r>
      <w:r w:rsidR="00C71C5F" w:rsidRPr="00B31394">
        <w:rPr>
          <w:rFonts w:ascii="Times New Roman" w:eastAsia="宋体" w:hAnsi="Times New Roman" w:cs="宋体" w:hint="eastAsia"/>
          <w:sz w:val="24"/>
          <w:szCs w:val="24"/>
        </w:rPr>
        <w:t>3</w:t>
      </w:r>
      <w:r w:rsidR="00C71C5F" w:rsidRPr="00B31394">
        <w:rPr>
          <w:rFonts w:ascii="Times New Roman" w:eastAsia="宋体" w:hAnsi="Times New Roman" w:cs="宋体" w:hint="eastAsia"/>
          <w:sz w:val="24"/>
          <w:szCs w:val="24"/>
        </w:rPr>
        <w:t>），地藏民掌握的生态保护知识随</w:t>
      </w:r>
      <w:r w:rsidR="00A05AD0" w:rsidRPr="00B31394">
        <w:rPr>
          <w:rFonts w:ascii="Times New Roman" w:eastAsia="宋体" w:hAnsi="Times New Roman" w:cs="宋体" w:hint="eastAsia"/>
          <w:sz w:val="24"/>
          <w:szCs w:val="24"/>
        </w:rPr>
        <w:t>文化程度</w:t>
      </w:r>
      <w:r w:rsidR="00C71C5F" w:rsidRPr="00B31394">
        <w:rPr>
          <w:rFonts w:ascii="Times New Roman" w:eastAsia="宋体" w:hAnsi="Times New Roman" w:cs="宋体" w:hint="eastAsia"/>
          <w:sz w:val="24"/>
          <w:szCs w:val="24"/>
        </w:rPr>
        <w:t>提高而增加</w:t>
      </w:r>
      <w:r w:rsidRPr="00B31394">
        <w:rPr>
          <w:rFonts w:ascii="Times New Roman" w:eastAsia="宋体" w:hAnsi="Times New Roman" w:cs="宋体" w:hint="eastAsia"/>
          <w:sz w:val="24"/>
          <w:szCs w:val="24"/>
        </w:rPr>
        <w:t>。</w:t>
      </w:r>
      <w:r w:rsidR="007D52FA" w:rsidRPr="00B31394">
        <w:rPr>
          <w:rFonts w:ascii="Times New Roman" w:eastAsia="宋体" w:hAnsi="Times New Roman" w:cs="宋体" w:hint="eastAsia"/>
          <w:sz w:val="24"/>
          <w:szCs w:val="24"/>
        </w:rPr>
        <w:t xml:space="preserve"> </w:t>
      </w:r>
      <w:r w:rsidR="00C93D04" w:rsidRPr="00B31394">
        <w:rPr>
          <w:rFonts w:ascii="Times New Roman" w:eastAsia="宋体" w:hAnsi="Times New Roman" w:cs="宋体" w:hint="eastAsia"/>
          <w:sz w:val="24"/>
          <w:szCs w:val="24"/>
        </w:rPr>
        <w:t xml:space="preserve"> </w:t>
      </w:r>
      <w:r w:rsidRPr="00B31394">
        <w:rPr>
          <w:rFonts w:ascii="Times New Roman" w:eastAsia="宋体" w:hAnsi="Times New Roman" w:cs="宋体" w:hint="eastAsia"/>
          <w:sz w:val="24"/>
          <w:szCs w:val="24"/>
        </w:rPr>
        <w:t xml:space="preserve"> </w:t>
      </w:r>
    </w:p>
    <w:p w:rsidR="006D39D3" w:rsidRDefault="00A060C9"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2</w:t>
      </w:r>
      <w:r w:rsidR="00753A7D" w:rsidRPr="00B31394">
        <w:rPr>
          <w:rFonts w:ascii="Times New Roman" w:eastAsia="宋体" w:hAnsi="Times New Roman" w:cs="宋体" w:hint="eastAsia"/>
          <w:b/>
          <w:bCs/>
          <w:sz w:val="28"/>
          <w:szCs w:val="28"/>
        </w:rPr>
        <w:t>．</w:t>
      </w:r>
      <w:r w:rsidR="00A002E1" w:rsidRPr="00B31394">
        <w:rPr>
          <w:rFonts w:ascii="Times New Roman" w:eastAsia="宋体" w:hAnsi="Times New Roman" w:cs="宋体" w:hint="eastAsia"/>
          <w:b/>
          <w:bCs/>
          <w:sz w:val="28"/>
          <w:szCs w:val="28"/>
        </w:rPr>
        <w:t>生态保护行为存在知行脱节现象</w:t>
      </w:r>
    </w:p>
    <w:p w:rsidR="006D39D3" w:rsidRDefault="00DD0EE4" w:rsidP="00601FC5">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通过对甘南藏区</w:t>
      </w:r>
      <w:r w:rsidR="00A002E1" w:rsidRPr="00B31394">
        <w:rPr>
          <w:rFonts w:ascii="Times New Roman" w:eastAsia="宋体" w:hAnsi="Times New Roman" w:cs="宋体" w:hint="eastAsia"/>
          <w:sz w:val="24"/>
          <w:szCs w:val="24"/>
        </w:rPr>
        <w:t>居民生态保护行为的数据分析，</w:t>
      </w:r>
      <w:r w:rsidR="00BC51B4" w:rsidRPr="00B31394">
        <w:rPr>
          <w:rFonts w:ascii="Times New Roman" w:eastAsia="宋体" w:hAnsi="Times New Roman" w:cs="宋体" w:hint="eastAsia"/>
          <w:sz w:val="24"/>
          <w:szCs w:val="24"/>
        </w:rPr>
        <w:t>由表</w:t>
      </w:r>
      <w:r w:rsidR="00BC51B4" w:rsidRPr="00B31394">
        <w:rPr>
          <w:rFonts w:ascii="Times New Roman" w:eastAsia="宋体" w:hAnsi="Times New Roman" w:cs="宋体" w:hint="eastAsia"/>
          <w:sz w:val="24"/>
          <w:szCs w:val="24"/>
        </w:rPr>
        <w:t>2</w:t>
      </w:r>
      <w:r w:rsidR="00A002E1" w:rsidRPr="00B31394">
        <w:rPr>
          <w:rFonts w:ascii="Times New Roman" w:eastAsia="宋体" w:hAnsi="Times New Roman" w:cs="宋体" w:hint="eastAsia"/>
          <w:sz w:val="24"/>
          <w:szCs w:val="24"/>
        </w:rPr>
        <w:t>可</w:t>
      </w:r>
      <w:r w:rsidR="00C71C5F" w:rsidRPr="00B31394">
        <w:rPr>
          <w:rFonts w:ascii="Times New Roman" w:eastAsia="宋体" w:hAnsi="Times New Roman" w:cs="宋体" w:hint="eastAsia"/>
          <w:sz w:val="24"/>
          <w:szCs w:val="24"/>
        </w:rPr>
        <w:t>知</w:t>
      </w:r>
      <w:r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被调查对象的生态</w:t>
      </w:r>
      <w:r w:rsidR="00BC51B4" w:rsidRPr="00B31394">
        <w:rPr>
          <w:rFonts w:ascii="Times New Roman" w:eastAsia="宋体" w:hAnsi="Times New Roman" w:cs="宋体" w:hint="eastAsia"/>
          <w:sz w:val="24"/>
          <w:szCs w:val="24"/>
        </w:rPr>
        <w:t>保护</w:t>
      </w:r>
      <w:r w:rsidRPr="00B31394">
        <w:rPr>
          <w:rFonts w:ascii="Times New Roman" w:eastAsia="宋体" w:hAnsi="Times New Roman" w:cs="宋体" w:hint="eastAsia"/>
          <w:sz w:val="24"/>
          <w:szCs w:val="24"/>
        </w:rPr>
        <w:t>行为存在以下问题</w:t>
      </w:r>
      <w:r w:rsidR="00C71C5F"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虽然</w:t>
      </w:r>
      <w:r w:rsidR="00C71C5F" w:rsidRPr="00B31394">
        <w:rPr>
          <w:rFonts w:ascii="Times New Roman" w:eastAsia="宋体" w:hAnsi="Times New Roman" w:cs="宋体" w:hint="eastAsia"/>
          <w:sz w:val="24"/>
          <w:szCs w:val="24"/>
        </w:rPr>
        <w:t>当地藏民</w:t>
      </w:r>
      <w:r w:rsidR="00A002E1" w:rsidRPr="00B31394">
        <w:rPr>
          <w:rFonts w:ascii="Times New Roman" w:eastAsia="宋体" w:hAnsi="Times New Roman" w:cs="宋体" w:hint="eastAsia"/>
          <w:sz w:val="24"/>
          <w:szCs w:val="24"/>
        </w:rPr>
        <w:t>生态</w:t>
      </w:r>
      <w:r w:rsidR="00BC51B4" w:rsidRPr="00B31394">
        <w:rPr>
          <w:rFonts w:ascii="Times New Roman" w:eastAsia="宋体" w:hAnsi="Times New Roman" w:cs="宋体" w:hint="eastAsia"/>
          <w:sz w:val="24"/>
          <w:szCs w:val="24"/>
        </w:rPr>
        <w:t>保护</w:t>
      </w:r>
      <w:r w:rsidR="00A002E1" w:rsidRPr="00B31394">
        <w:rPr>
          <w:rFonts w:ascii="Times New Roman" w:eastAsia="宋体" w:hAnsi="Times New Roman" w:cs="宋体" w:hint="eastAsia"/>
          <w:sz w:val="24"/>
          <w:szCs w:val="24"/>
        </w:rPr>
        <w:t>态度总体水平较好，</w:t>
      </w:r>
      <w:r w:rsidR="00C71C5F" w:rsidRPr="00B31394">
        <w:rPr>
          <w:rFonts w:ascii="Times New Roman" w:eastAsia="宋体" w:hAnsi="Times New Roman" w:cs="宋体" w:hint="eastAsia"/>
          <w:sz w:val="24"/>
          <w:szCs w:val="24"/>
        </w:rPr>
        <w:t>但不同程度破坏</w:t>
      </w:r>
      <w:r w:rsidR="00A002E1" w:rsidRPr="00B31394">
        <w:rPr>
          <w:rFonts w:ascii="Times New Roman" w:eastAsia="宋体" w:hAnsi="Times New Roman" w:cs="宋体" w:hint="eastAsia"/>
          <w:sz w:val="24"/>
          <w:szCs w:val="24"/>
        </w:rPr>
        <w:t>生态</w:t>
      </w:r>
      <w:r w:rsidR="00C71C5F" w:rsidRPr="00B31394">
        <w:rPr>
          <w:rFonts w:ascii="Times New Roman" w:eastAsia="宋体" w:hAnsi="Times New Roman" w:cs="宋体" w:hint="eastAsia"/>
          <w:sz w:val="24"/>
          <w:szCs w:val="24"/>
        </w:rPr>
        <w:t>的</w:t>
      </w:r>
      <w:r w:rsidR="00A002E1" w:rsidRPr="00B31394">
        <w:rPr>
          <w:rFonts w:ascii="Times New Roman" w:eastAsia="宋体" w:hAnsi="Times New Roman" w:cs="宋体" w:hint="eastAsia"/>
          <w:sz w:val="24"/>
          <w:szCs w:val="24"/>
        </w:rPr>
        <w:t>行为仍然</w:t>
      </w:r>
      <w:r w:rsidR="00C71C5F" w:rsidRPr="00B31394">
        <w:rPr>
          <w:rFonts w:ascii="Times New Roman" w:eastAsia="宋体" w:hAnsi="Times New Roman" w:cs="宋体" w:hint="eastAsia"/>
          <w:sz w:val="24"/>
          <w:szCs w:val="24"/>
        </w:rPr>
        <w:t>存在，如</w:t>
      </w:r>
      <w:r w:rsidR="00C71C5F" w:rsidRPr="00B31394">
        <w:rPr>
          <w:rFonts w:ascii="Times New Roman" w:eastAsia="宋体" w:hAnsi="Times New Roman" w:cs="宋体" w:hint="eastAsia"/>
          <w:sz w:val="24"/>
          <w:szCs w:val="24"/>
        </w:rPr>
        <w:t>74</w:t>
      </w:r>
      <w:r w:rsidR="00A002E1"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的被调查者选择会随意放牧；</w:t>
      </w:r>
      <w:r w:rsidR="00C71C5F" w:rsidRPr="00B31394">
        <w:rPr>
          <w:rFonts w:ascii="Times New Roman" w:eastAsia="宋体" w:hAnsi="Times New Roman" w:cs="宋体" w:hint="eastAsia"/>
          <w:sz w:val="24"/>
          <w:szCs w:val="24"/>
        </w:rPr>
        <w:t>3</w:t>
      </w:r>
      <w:r w:rsidR="007F3AF1" w:rsidRPr="00B31394">
        <w:rPr>
          <w:rFonts w:ascii="Times New Roman" w:eastAsia="宋体" w:hAnsi="Times New Roman" w:cs="宋体" w:hint="eastAsia"/>
          <w:sz w:val="24"/>
          <w:szCs w:val="24"/>
        </w:rPr>
        <w:t>9</w:t>
      </w:r>
      <w:r w:rsidR="00C71C5F" w:rsidRPr="00B31394">
        <w:rPr>
          <w:rFonts w:ascii="Times New Roman" w:eastAsia="宋体" w:hAnsi="Times New Roman" w:cs="宋体" w:hint="eastAsia"/>
          <w:sz w:val="24"/>
          <w:szCs w:val="24"/>
        </w:rPr>
        <w:t>%</w:t>
      </w:r>
      <w:r w:rsidR="00C71C5F" w:rsidRPr="00B31394">
        <w:rPr>
          <w:rFonts w:ascii="Times New Roman" w:eastAsia="宋体" w:hAnsi="Times New Roman" w:cs="宋体" w:hint="eastAsia"/>
          <w:sz w:val="24"/>
          <w:szCs w:val="24"/>
        </w:rPr>
        <w:t>的被调查者</w:t>
      </w:r>
      <w:r w:rsidR="007F3AF1" w:rsidRPr="00B31394">
        <w:rPr>
          <w:rFonts w:ascii="Times New Roman" w:eastAsia="宋体" w:hAnsi="Times New Roman" w:cs="宋体" w:hint="eastAsia"/>
          <w:sz w:val="24"/>
          <w:szCs w:val="24"/>
        </w:rPr>
        <w:t>认同随</w:t>
      </w:r>
      <w:r w:rsidR="00C71C5F" w:rsidRPr="00B31394">
        <w:rPr>
          <w:rFonts w:ascii="Times New Roman" w:eastAsia="宋体" w:hAnsi="Times New Roman" w:cs="宋体" w:hint="eastAsia"/>
          <w:sz w:val="24"/>
          <w:szCs w:val="24"/>
        </w:rPr>
        <w:t>意挖掘虫草或其他植物；</w:t>
      </w:r>
      <w:r w:rsidR="007F3AF1" w:rsidRPr="00B31394">
        <w:rPr>
          <w:rFonts w:ascii="Times New Roman" w:eastAsia="宋体" w:hAnsi="Times New Roman" w:cs="宋体" w:hint="eastAsia"/>
          <w:sz w:val="24"/>
          <w:szCs w:val="24"/>
        </w:rPr>
        <w:t>32</w:t>
      </w:r>
      <w:r w:rsidR="00C71C5F" w:rsidRPr="00B31394">
        <w:rPr>
          <w:rFonts w:ascii="Times New Roman" w:eastAsia="宋体" w:hAnsi="Times New Roman" w:cs="宋体" w:hint="eastAsia"/>
          <w:sz w:val="24"/>
          <w:szCs w:val="24"/>
        </w:rPr>
        <w:t>%</w:t>
      </w:r>
      <w:r w:rsidR="00C71C5F" w:rsidRPr="00B31394">
        <w:rPr>
          <w:rFonts w:ascii="Times New Roman" w:eastAsia="宋体" w:hAnsi="Times New Roman" w:cs="宋体" w:hint="eastAsia"/>
          <w:sz w:val="24"/>
          <w:szCs w:val="24"/>
        </w:rPr>
        <w:t>的被调查者随意穿戴珍贵动物的皮毛；</w:t>
      </w:r>
      <w:r w:rsidR="00A002E1" w:rsidRPr="00B31394">
        <w:rPr>
          <w:rFonts w:ascii="Times New Roman" w:eastAsia="宋体" w:hAnsi="Times New Roman" w:cs="宋体" w:hint="eastAsia"/>
          <w:sz w:val="24"/>
          <w:szCs w:val="24"/>
        </w:rPr>
        <w:t>8%</w:t>
      </w:r>
      <w:r w:rsidR="00A002E1" w:rsidRPr="00B31394">
        <w:rPr>
          <w:rFonts w:ascii="Times New Roman" w:eastAsia="宋体" w:hAnsi="Times New Roman" w:cs="宋体" w:hint="eastAsia"/>
          <w:sz w:val="24"/>
          <w:szCs w:val="24"/>
        </w:rPr>
        <w:t>被调查者</w:t>
      </w:r>
      <w:r w:rsidR="00C71C5F" w:rsidRPr="00B31394">
        <w:rPr>
          <w:rFonts w:ascii="Times New Roman" w:eastAsia="宋体" w:hAnsi="Times New Roman" w:cs="宋体" w:hint="eastAsia"/>
          <w:sz w:val="24"/>
          <w:szCs w:val="24"/>
        </w:rPr>
        <w:t>承认会</w:t>
      </w:r>
      <w:r w:rsidR="00A002E1" w:rsidRPr="00B31394">
        <w:rPr>
          <w:rFonts w:ascii="Times New Roman" w:eastAsia="宋体" w:hAnsi="Times New Roman" w:cs="宋体" w:hint="eastAsia"/>
          <w:sz w:val="24"/>
          <w:szCs w:val="24"/>
        </w:rPr>
        <w:t>随意捕杀动物</w:t>
      </w:r>
      <w:r w:rsidR="00BC51B4" w:rsidRPr="00B31394">
        <w:rPr>
          <w:rFonts w:ascii="Times New Roman" w:eastAsia="宋体" w:hAnsi="Times New Roman" w:cs="宋体" w:hint="eastAsia"/>
          <w:sz w:val="24"/>
          <w:szCs w:val="24"/>
        </w:rPr>
        <w:t>。</w:t>
      </w:r>
      <w:r w:rsidR="00A002E1" w:rsidRPr="00B31394">
        <w:rPr>
          <w:rFonts w:ascii="Times New Roman" w:eastAsia="宋体" w:hAnsi="Times New Roman" w:cs="宋体" w:hint="eastAsia"/>
          <w:sz w:val="24"/>
          <w:szCs w:val="24"/>
        </w:rPr>
        <w:t>这组</w:t>
      </w:r>
      <w:r w:rsidR="00BC51B4" w:rsidRPr="00B31394">
        <w:rPr>
          <w:rFonts w:ascii="Times New Roman" w:eastAsia="宋体" w:hAnsi="Times New Roman" w:cs="宋体" w:hint="eastAsia"/>
          <w:sz w:val="24"/>
          <w:szCs w:val="24"/>
        </w:rPr>
        <w:t>调查</w:t>
      </w:r>
      <w:r w:rsidR="00A002E1" w:rsidRPr="00B31394">
        <w:rPr>
          <w:rFonts w:ascii="Times New Roman" w:eastAsia="宋体" w:hAnsi="Times New Roman" w:cs="宋体" w:hint="eastAsia"/>
          <w:sz w:val="24"/>
          <w:szCs w:val="24"/>
        </w:rPr>
        <w:t>结果意味着人们通常了解保护山水的道理，也明确表态自己会保护山水，但是在随意挖掘虫草和其他植物的行为上不受自己认知和态度的影响，</w:t>
      </w:r>
      <w:r w:rsidR="00BD772D" w:rsidRPr="00B31394">
        <w:rPr>
          <w:rFonts w:ascii="Times New Roman" w:eastAsia="宋体" w:hAnsi="Times New Roman" w:cs="宋体" w:hint="eastAsia"/>
          <w:sz w:val="24"/>
          <w:szCs w:val="24"/>
        </w:rPr>
        <w:t>这在一定程度表明，</w:t>
      </w:r>
      <w:r w:rsidR="00A0244F" w:rsidRPr="00B31394">
        <w:rPr>
          <w:rFonts w:ascii="Times New Roman" w:eastAsia="宋体" w:hAnsi="Times New Roman" w:cs="宋体" w:hint="eastAsia"/>
          <w:sz w:val="24"/>
          <w:szCs w:val="24"/>
        </w:rPr>
        <w:t>人们</w:t>
      </w:r>
      <w:r w:rsidR="00A002E1" w:rsidRPr="00B31394">
        <w:rPr>
          <w:rFonts w:ascii="Times New Roman" w:eastAsia="宋体" w:hAnsi="Times New Roman" w:cs="宋体" w:hint="eastAsia"/>
          <w:sz w:val="24"/>
          <w:szCs w:val="24"/>
        </w:rPr>
        <w:t>的生态保护行为</w:t>
      </w:r>
      <w:r w:rsidR="007F3AF1" w:rsidRPr="00B31394">
        <w:rPr>
          <w:rFonts w:ascii="Times New Roman" w:eastAsia="宋体" w:hAnsi="Times New Roman" w:cs="宋体" w:hint="eastAsia"/>
          <w:sz w:val="24"/>
          <w:szCs w:val="24"/>
        </w:rPr>
        <w:t>受</w:t>
      </w:r>
      <w:r w:rsidR="00BD772D" w:rsidRPr="00B31394">
        <w:rPr>
          <w:rFonts w:ascii="Times New Roman" w:eastAsia="宋体" w:hAnsi="Times New Roman" w:cs="宋体" w:hint="eastAsia"/>
          <w:sz w:val="24"/>
          <w:szCs w:val="24"/>
        </w:rPr>
        <w:t>利益</w:t>
      </w:r>
      <w:r w:rsidR="00A002E1" w:rsidRPr="00B31394">
        <w:rPr>
          <w:rFonts w:ascii="Times New Roman" w:eastAsia="宋体" w:hAnsi="Times New Roman" w:cs="宋体" w:hint="eastAsia"/>
          <w:sz w:val="24"/>
          <w:szCs w:val="24"/>
        </w:rPr>
        <w:t>需求的影响，当生态保护行为与自身</w:t>
      </w:r>
      <w:r w:rsidR="00A0244F" w:rsidRPr="00B31394">
        <w:rPr>
          <w:rFonts w:ascii="Times New Roman" w:eastAsia="宋体" w:hAnsi="Times New Roman" w:cs="宋体" w:hint="eastAsia"/>
          <w:sz w:val="24"/>
          <w:szCs w:val="24"/>
        </w:rPr>
        <w:t>利益相符</w:t>
      </w:r>
      <w:r w:rsidR="00A002E1" w:rsidRPr="00B31394">
        <w:rPr>
          <w:rFonts w:ascii="Times New Roman" w:eastAsia="宋体" w:hAnsi="Times New Roman" w:cs="宋体" w:hint="eastAsia"/>
          <w:sz w:val="24"/>
          <w:szCs w:val="24"/>
        </w:rPr>
        <w:t>时，</w:t>
      </w:r>
      <w:r w:rsidR="007F3AF1" w:rsidRPr="00B31394">
        <w:rPr>
          <w:rFonts w:ascii="Times New Roman" w:eastAsia="宋体" w:hAnsi="Times New Roman" w:cs="宋体" w:hint="eastAsia"/>
          <w:sz w:val="24"/>
          <w:szCs w:val="24"/>
        </w:rPr>
        <w:t>表现</w:t>
      </w:r>
      <w:r w:rsidR="00A0244F" w:rsidRPr="00B31394">
        <w:rPr>
          <w:rFonts w:ascii="Times New Roman" w:eastAsia="宋体" w:hAnsi="Times New Roman" w:cs="宋体" w:hint="eastAsia"/>
          <w:sz w:val="24"/>
          <w:szCs w:val="24"/>
        </w:rPr>
        <w:t>出较好</w:t>
      </w:r>
      <w:r w:rsidR="007F3AF1" w:rsidRPr="00B31394">
        <w:rPr>
          <w:rFonts w:ascii="Times New Roman" w:eastAsia="宋体" w:hAnsi="Times New Roman" w:cs="宋体" w:hint="eastAsia"/>
          <w:sz w:val="24"/>
          <w:szCs w:val="24"/>
        </w:rPr>
        <w:t>的</w:t>
      </w:r>
      <w:r w:rsidR="00A002E1" w:rsidRPr="00B31394">
        <w:rPr>
          <w:rFonts w:ascii="Times New Roman" w:eastAsia="宋体" w:hAnsi="Times New Roman" w:cs="宋体" w:hint="eastAsia"/>
          <w:sz w:val="24"/>
          <w:szCs w:val="24"/>
        </w:rPr>
        <w:t>生态保护行为；</w:t>
      </w:r>
      <w:r w:rsidR="007F3AF1" w:rsidRPr="00B31394">
        <w:rPr>
          <w:rFonts w:ascii="Times New Roman" w:eastAsia="宋体" w:hAnsi="Times New Roman" w:cs="宋体" w:hint="eastAsia"/>
          <w:sz w:val="24"/>
          <w:szCs w:val="24"/>
        </w:rPr>
        <w:t>相反，</w:t>
      </w:r>
      <w:r w:rsidR="00A002E1" w:rsidRPr="00B31394">
        <w:rPr>
          <w:rFonts w:ascii="Times New Roman" w:eastAsia="宋体" w:hAnsi="Times New Roman" w:cs="宋体" w:hint="eastAsia"/>
          <w:sz w:val="24"/>
          <w:szCs w:val="24"/>
        </w:rPr>
        <w:t>当生态保护行为与自身的需求相冲突时，人们往往放弃生态道德行为</w:t>
      </w:r>
      <w:r w:rsidR="007F3AF1" w:rsidRPr="00B31394">
        <w:rPr>
          <w:rFonts w:ascii="Times New Roman" w:eastAsia="宋体" w:hAnsi="Times New Roman" w:cs="宋体" w:hint="eastAsia"/>
          <w:sz w:val="24"/>
          <w:szCs w:val="24"/>
        </w:rPr>
        <w:t>，追求自身利益</w:t>
      </w:r>
      <w:r w:rsidR="00A002E1" w:rsidRPr="00B31394">
        <w:rPr>
          <w:rFonts w:ascii="Times New Roman" w:eastAsia="宋体" w:hAnsi="Times New Roman" w:cs="宋体" w:hint="eastAsia"/>
          <w:sz w:val="24"/>
          <w:szCs w:val="24"/>
        </w:rPr>
        <w:t>。</w:t>
      </w:r>
    </w:p>
    <w:p w:rsidR="006D39D3" w:rsidRPr="00601FC5" w:rsidRDefault="00FB6414" w:rsidP="00601FC5">
      <w:pPr>
        <w:widowControl w:val="0"/>
        <w:autoSpaceDE w:val="0"/>
        <w:autoSpaceDN w:val="0"/>
        <w:snapToGrid/>
        <w:spacing w:beforeLines="100" w:before="312" w:afterLines="50" w:after="156" w:line="400" w:lineRule="exact"/>
        <w:rPr>
          <w:rFonts w:ascii="Times New Roman" w:eastAsia="宋体" w:hAnsi="Times New Roman" w:cs="宋体"/>
          <w:b/>
          <w:sz w:val="30"/>
          <w:szCs w:val="30"/>
        </w:rPr>
      </w:pPr>
      <w:r w:rsidRPr="00601FC5">
        <w:rPr>
          <w:rFonts w:ascii="Times New Roman" w:eastAsia="宋体" w:hAnsi="Times New Roman" w:cs="宋体" w:hint="eastAsia"/>
          <w:b/>
          <w:sz w:val="30"/>
          <w:szCs w:val="30"/>
        </w:rPr>
        <w:t>五</w:t>
      </w:r>
      <w:r w:rsidR="00601FC5">
        <w:rPr>
          <w:rFonts w:ascii="Times New Roman" w:eastAsia="宋体" w:hAnsi="Times New Roman" w:cs="宋体" w:hint="eastAsia"/>
          <w:b/>
          <w:sz w:val="30"/>
          <w:szCs w:val="30"/>
        </w:rPr>
        <w:t>、</w:t>
      </w:r>
      <w:r w:rsidR="00A060C9" w:rsidRPr="00601FC5">
        <w:rPr>
          <w:rFonts w:ascii="Times New Roman" w:eastAsia="宋体" w:hAnsi="Times New Roman" w:cs="宋体" w:hint="eastAsia"/>
          <w:b/>
          <w:sz w:val="30"/>
          <w:szCs w:val="30"/>
        </w:rPr>
        <w:t>建议</w:t>
      </w:r>
    </w:p>
    <w:p w:rsidR="006D39D3" w:rsidRDefault="007F3AF1" w:rsidP="001B53D7">
      <w:pPr>
        <w:widowControl w:val="0"/>
        <w:autoSpaceDE w:val="0"/>
        <w:autoSpaceDN w:val="0"/>
        <w:snapToGrid/>
        <w:spacing w:beforeLines="50" w:before="156" w:after="0" w:line="400" w:lineRule="exact"/>
        <w:rPr>
          <w:rFonts w:ascii="Times New Roman" w:eastAsia="宋体" w:hAnsi="Times New Roman" w:cs="宋体"/>
          <w:b/>
          <w:bCs/>
          <w:sz w:val="24"/>
          <w:szCs w:val="24"/>
        </w:rPr>
      </w:pPr>
      <w:r w:rsidRPr="00B31394">
        <w:rPr>
          <w:rFonts w:ascii="Times New Roman" w:eastAsia="宋体" w:hAnsi="Times New Roman" w:cs="宋体" w:hint="eastAsia"/>
          <w:b/>
          <w:bCs/>
          <w:sz w:val="28"/>
          <w:szCs w:val="28"/>
        </w:rPr>
        <w:t>1</w:t>
      </w:r>
      <w:r w:rsidRPr="00B31394">
        <w:rPr>
          <w:rFonts w:ascii="Times New Roman" w:eastAsia="宋体" w:hAnsi="Times New Roman" w:cs="宋体" w:hint="eastAsia"/>
          <w:b/>
          <w:bCs/>
          <w:sz w:val="28"/>
          <w:szCs w:val="28"/>
        </w:rPr>
        <w:t>．了解藏区禁忌和传统节日对生命和自然的敬重意识</w:t>
      </w:r>
    </w:p>
    <w:p w:rsidR="006D39D3" w:rsidRDefault="007F3AF1"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藏族蕴含了丰富的传统文化，通过了解这些传统文化，</w:t>
      </w:r>
      <w:r w:rsidR="008206B7" w:rsidRPr="00B31394">
        <w:rPr>
          <w:rFonts w:ascii="Times New Roman" w:eastAsia="宋体" w:hAnsi="Times New Roman" w:cs="宋体" w:hint="eastAsia"/>
          <w:sz w:val="24"/>
          <w:szCs w:val="24"/>
        </w:rPr>
        <w:t>可以知晓</w:t>
      </w:r>
      <w:r w:rsidRPr="00B31394">
        <w:rPr>
          <w:rFonts w:ascii="Times New Roman" w:eastAsia="宋体" w:hAnsi="Times New Roman" w:cs="宋体" w:hint="eastAsia"/>
          <w:sz w:val="24"/>
          <w:szCs w:val="24"/>
        </w:rPr>
        <w:t>藏族先民</w:t>
      </w:r>
      <w:r w:rsidR="008206B7" w:rsidRPr="00B31394">
        <w:rPr>
          <w:rFonts w:ascii="Times New Roman" w:eastAsia="宋体" w:hAnsi="Times New Roman" w:cs="宋体" w:hint="eastAsia"/>
          <w:sz w:val="24"/>
          <w:szCs w:val="24"/>
        </w:rPr>
        <w:t>对</w:t>
      </w:r>
      <w:r w:rsidRPr="00B31394">
        <w:rPr>
          <w:rFonts w:ascii="Times New Roman" w:eastAsia="宋体" w:hAnsi="Times New Roman" w:cs="宋体" w:hint="eastAsia"/>
          <w:sz w:val="24"/>
          <w:szCs w:val="24"/>
        </w:rPr>
        <w:t>自然与生命</w:t>
      </w:r>
      <w:r w:rsidR="008206B7" w:rsidRPr="00B31394">
        <w:rPr>
          <w:rFonts w:ascii="Times New Roman" w:eastAsia="宋体" w:hAnsi="Times New Roman" w:cs="宋体" w:hint="eastAsia"/>
          <w:sz w:val="24"/>
          <w:szCs w:val="24"/>
        </w:rPr>
        <w:t>的崇拜与感恩</w:t>
      </w:r>
      <w:r w:rsidRPr="00B31394">
        <w:rPr>
          <w:rFonts w:ascii="Times New Roman" w:eastAsia="宋体" w:hAnsi="Times New Roman" w:cs="宋体" w:hint="eastAsia"/>
          <w:sz w:val="24"/>
          <w:szCs w:val="24"/>
        </w:rPr>
        <w:t>。</w:t>
      </w:r>
      <w:r w:rsidR="008206B7" w:rsidRPr="00B31394">
        <w:rPr>
          <w:rFonts w:ascii="Times New Roman" w:eastAsia="宋体" w:hAnsi="Times New Roman" w:cs="宋体" w:hint="eastAsia"/>
          <w:sz w:val="24"/>
          <w:szCs w:val="24"/>
        </w:rPr>
        <w:t>藏文化给</w:t>
      </w:r>
      <w:r w:rsidRPr="00B31394">
        <w:rPr>
          <w:rFonts w:ascii="Times New Roman" w:eastAsia="宋体" w:hAnsi="Times New Roman" w:cs="宋体" w:hint="eastAsia"/>
          <w:sz w:val="24"/>
          <w:szCs w:val="24"/>
        </w:rPr>
        <w:t>藏区广泛</w:t>
      </w:r>
      <w:r w:rsidR="008206B7" w:rsidRPr="00B31394">
        <w:rPr>
          <w:rFonts w:ascii="Times New Roman" w:eastAsia="宋体" w:hAnsi="Times New Roman" w:cs="宋体" w:hint="eastAsia"/>
          <w:sz w:val="24"/>
          <w:szCs w:val="24"/>
        </w:rPr>
        <w:t>分布</w:t>
      </w:r>
      <w:r w:rsidRPr="00B31394">
        <w:rPr>
          <w:rFonts w:ascii="Times New Roman" w:eastAsia="宋体" w:hAnsi="Times New Roman" w:cs="宋体" w:hint="eastAsia"/>
          <w:sz w:val="24"/>
          <w:szCs w:val="24"/>
        </w:rPr>
        <w:t>的神山、圣湖等自然圣境赋予了</w:t>
      </w:r>
      <w:r w:rsidR="008206B7" w:rsidRPr="00B31394">
        <w:rPr>
          <w:rFonts w:ascii="Times New Roman" w:eastAsia="宋体" w:hAnsi="Times New Roman" w:cs="宋体" w:hint="eastAsia"/>
          <w:sz w:val="24"/>
          <w:szCs w:val="24"/>
        </w:rPr>
        <w:t>特殊的</w:t>
      </w:r>
      <w:r w:rsidRPr="00B31394">
        <w:rPr>
          <w:rFonts w:ascii="Times New Roman" w:eastAsia="宋体" w:hAnsi="Times New Roman" w:cs="宋体" w:hint="eastAsia"/>
          <w:sz w:val="24"/>
          <w:szCs w:val="24"/>
        </w:rPr>
        <w:t>精神意义，让人对自然保持一种禁忌心理，使某些生态环境免受人类</w:t>
      </w:r>
      <w:r w:rsidR="008206B7" w:rsidRPr="00B31394">
        <w:rPr>
          <w:rFonts w:ascii="Times New Roman" w:eastAsia="宋体" w:hAnsi="Times New Roman" w:cs="宋体" w:hint="eastAsia"/>
          <w:sz w:val="24"/>
          <w:szCs w:val="24"/>
        </w:rPr>
        <w:t>破坏</w:t>
      </w:r>
      <w:r w:rsidRPr="00B31394">
        <w:rPr>
          <w:rFonts w:ascii="Times New Roman" w:eastAsia="宋体" w:hAnsi="Times New Roman" w:cs="宋体" w:hint="eastAsia"/>
          <w:sz w:val="24"/>
          <w:szCs w:val="24"/>
        </w:rPr>
        <w:t>，从而维护了藏区原始生态环境的稳定，</w:t>
      </w:r>
      <w:r w:rsidR="008206B7" w:rsidRPr="00B31394">
        <w:rPr>
          <w:rFonts w:ascii="Times New Roman" w:eastAsia="宋体" w:hAnsi="Times New Roman" w:cs="宋体" w:hint="eastAsia"/>
          <w:sz w:val="24"/>
          <w:szCs w:val="24"/>
        </w:rPr>
        <w:t>确保了</w:t>
      </w:r>
      <w:r w:rsidRPr="00B31394">
        <w:rPr>
          <w:rFonts w:ascii="Times New Roman" w:eastAsia="宋体" w:hAnsi="Times New Roman" w:cs="宋体" w:hint="eastAsia"/>
          <w:sz w:val="24"/>
          <w:szCs w:val="24"/>
        </w:rPr>
        <w:t>生物</w:t>
      </w:r>
      <w:r w:rsidR="008206B7" w:rsidRPr="00B31394">
        <w:rPr>
          <w:rFonts w:ascii="Times New Roman" w:eastAsia="宋体" w:hAnsi="Times New Roman" w:cs="宋体" w:hint="eastAsia"/>
          <w:sz w:val="24"/>
          <w:szCs w:val="24"/>
        </w:rPr>
        <w:t>多样性的稳定</w:t>
      </w:r>
      <w:r w:rsidRPr="00B31394">
        <w:rPr>
          <w:rFonts w:ascii="Times New Roman" w:eastAsia="宋体" w:hAnsi="Times New Roman" w:cs="宋体" w:hint="eastAsia"/>
          <w:sz w:val="24"/>
          <w:szCs w:val="24"/>
        </w:rPr>
        <w:t>。藏族节日活动丰富多彩，我们可以从这些</w:t>
      </w:r>
      <w:r w:rsidR="008206B7" w:rsidRPr="00B31394">
        <w:rPr>
          <w:rFonts w:ascii="Times New Roman" w:eastAsia="宋体" w:hAnsi="Times New Roman" w:cs="宋体" w:hint="eastAsia"/>
          <w:sz w:val="24"/>
          <w:szCs w:val="24"/>
        </w:rPr>
        <w:t>节日中得到启发，</w:t>
      </w:r>
      <w:r w:rsidRPr="00B31394">
        <w:rPr>
          <w:rFonts w:ascii="Times New Roman" w:eastAsia="宋体" w:hAnsi="Times New Roman" w:cs="宋体" w:hint="eastAsia"/>
          <w:sz w:val="24"/>
          <w:szCs w:val="24"/>
        </w:rPr>
        <w:t>利用藏族独特的</w:t>
      </w:r>
      <w:r w:rsidR="008206B7" w:rsidRPr="00B31394">
        <w:rPr>
          <w:rFonts w:ascii="Times New Roman" w:eastAsia="宋体" w:hAnsi="Times New Roman" w:cs="宋体" w:hint="eastAsia"/>
          <w:sz w:val="24"/>
          <w:szCs w:val="24"/>
        </w:rPr>
        <w:t>宗教</w:t>
      </w:r>
      <w:r w:rsidRPr="00B31394">
        <w:rPr>
          <w:rFonts w:ascii="Times New Roman" w:eastAsia="宋体" w:hAnsi="Times New Roman" w:cs="宋体" w:hint="eastAsia"/>
          <w:sz w:val="24"/>
          <w:szCs w:val="24"/>
        </w:rPr>
        <w:t>活动</w:t>
      </w:r>
      <w:r w:rsidR="008206B7" w:rsidRPr="00B31394">
        <w:rPr>
          <w:rFonts w:ascii="Times New Roman" w:eastAsia="宋体" w:hAnsi="Times New Roman" w:cs="宋体" w:hint="eastAsia"/>
          <w:sz w:val="24"/>
          <w:szCs w:val="24"/>
        </w:rPr>
        <w:t>提升藏民</w:t>
      </w:r>
      <w:r w:rsidRPr="00B31394">
        <w:rPr>
          <w:rFonts w:ascii="Times New Roman" w:eastAsia="宋体" w:hAnsi="Times New Roman" w:cs="宋体" w:hint="eastAsia"/>
          <w:sz w:val="24"/>
          <w:szCs w:val="24"/>
        </w:rPr>
        <w:t>生态保护</w:t>
      </w:r>
      <w:r w:rsidR="008206B7" w:rsidRPr="00B31394">
        <w:rPr>
          <w:rFonts w:ascii="Times New Roman" w:eastAsia="宋体" w:hAnsi="Times New Roman" w:cs="宋体" w:hint="eastAsia"/>
          <w:sz w:val="24"/>
          <w:szCs w:val="24"/>
        </w:rPr>
        <w:t>意识</w:t>
      </w:r>
      <w:r w:rsidRPr="00B31394">
        <w:rPr>
          <w:rFonts w:ascii="Times New Roman" w:eastAsia="宋体" w:hAnsi="Times New Roman" w:cs="宋体" w:hint="eastAsia"/>
          <w:sz w:val="24"/>
          <w:szCs w:val="24"/>
        </w:rPr>
        <w:t>。</w:t>
      </w:r>
    </w:p>
    <w:p w:rsidR="006D39D3" w:rsidRDefault="007F3AF1"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t>2</w:t>
      </w:r>
      <w:r w:rsidR="00753A7D" w:rsidRPr="00B31394">
        <w:rPr>
          <w:rFonts w:ascii="Times New Roman" w:eastAsia="宋体" w:hAnsi="Times New Roman" w:cs="宋体" w:hint="eastAsia"/>
          <w:b/>
          <w:bCs/>
          <w:sz w:val="28"/>
          <w:szCs w:val="28"/>
        </w:rPr>
        <w:t>．</w:t>
      </w:r>
      <w:r w:rsidRPr="00B31394">
        <w:rPr>
          <w:rFonts w:ascii="Times New Roman" w:eastAsia="宋体" w:hAnsi="Times New Roman" w:cs="宋体" w:hint="eastAsia"/>
          <w:b/>
          <w:bCs/>
          <w:sz w:val="28"/>
          <w:szCs w:val="28"/>
        </w:rPr>
        <w:t>明确</w:t>
      </w:r>
      <w:r w:rsidR="00A002E1" w:rsidRPr="00B31394">
        <w:rPr>
          <w:rFonts w:ascii="Times New Roman" w:eastAsia="宋体" w:hAnsi="Times New Roman" w:cs="宋体" w:hint="eastAsia"/>
          <w:b/>
          <w:bCs/>
          <w:sz w:val="28"/>
          <w:szCs w:val="28"/>
        </w:rPr>
        <w:t>和提升传统藏文化对生物多样性</w:t>
      </w:r>
      <w:r w:rsidRPr="00B31394">
        <w:rPr>
          <w:rFonts w:ascii="Times New Roman" w:eastAsia="宋体" w:hAnsi="Times New Roman" w:cs="宋体" w:hint="eastAsia"/>
          <w:b/>
          <w:bCs/>
          <w:sz w:val="28"/>
          <w:szCs w:val="28"/>
        </w:rPr>
        <w:t>的</w:t>
      </w:r>
      <w:r w:rsidR="00A002E1" w:rsidRPr="00B31394">
        <w:rPr>
          <w:rFonts w:ascii="Times New Roman" w:eastAsia="宋体" w:hAnsi="Times New Roman" w:cs="宋体" w:hint="eastAsia"/>
          <w:b/>
          <w:bCs/>
          <w:sz w:val="28"/>
          <w:szCs w:val="28"/>
        </w:rPr>
        <w:t>保护意义</w:t>
      </w:r>
    </w:p>
    <w:p w:rsidR="006D39D3" w:rsidRDefault="008206B7"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pPr>
      <w:r w:rsidRPr="00B31394">
        <w:rPr>
          <w:rFonts w:ascii="Times New Roman" w:eastAsia="宋体" w:hAnsi="Times New Roman" w:cs="宋体" w:hint="eastAsia"/>
          <w:sz w:val="24"/>
          <w:szCs w:val="24"/>
        </w:rPr>
        <w:t>在藏传佛教宗教禁忌的约束下，对自然实行有节制的开发，这种对自然索取有度的开发观体现了藏族先民朴素的永续利用的智慧。</w:t>
      </w:r>
      <w:r w:rsidR="00A8061E" w:rsidRPr="00B31394">
        <w:rPr>
          <w:rFonts w:ascii="Times New Roman" w:eastAsia="宋体" w:hAnsi="Times New Roman" w:cs="宋体" w:hint="eastAsia"/>
          <w:sz w:val="24"/>
          <w:szCs w:val="24"/>
        </w:rPr>
        <w:t>提倡</w:t>
      </w:r>
      <w:r w:rsidR="00A002E1" w:rsidRPr="00B31394">
        <w:rPr>
          <w:rFonts w:ascii="Times New Roman" w:eastAsia="宋体" w:hAnsi="Times New Roman" w:cs="宋体" w:hint="eastAsia"/>
          <w:sz w:val="24"/>
          <w:szCs w:val="24"/>
        </w:rPr>
        <w:t>适度开发利用野生动植物资源</w:t>
      </w:r>
      <w:r w:rsidR="00A002E1" w:rsidRPr="00B31394">
        <w:rPr>
          <w:rFonts w:ascii="Times New Roman" w:eastAsia="宋体" w:hAnsi="Times New Roman" w:cs="宋体"/>
          <w:sz w:val="24"/>
          <w:szCs w:val="24"/>
        </w:rPr>
        <w:t>，</w:t>
      </w:r>
      <w:r w:rsidR="00A8061E" w:rsidRPr="00B31394">
        <w:rPr>
          <w:rFonts w:ascii="Times New Roman" w:eastAsia="宋体" w:hAnsi="Times New Roman" w:cs="宋体" w:hint="eastAsia"/>
          <w:sz w:val="24"/>
          <w:szCs w:val="24"/>
        </w:rPr>
        <w:t>保护神山、神湖、制止</w:t>
      </w:r>
      <w:r w:rsidR="00A002E1" w:rsidRPr="00B31394">
        <w:rPr>
          <w:rFonts w:ascii="Times New Roman" w:eastAsia="宋体" w:hAnsi="Times New Roman" w:cs="宋体" w:hint="eastAsia"/>
          <w:sz w:val="24"/>
          <w:szCs w:val="24"/>
        </w:rPr>
        <w:t>大规模的滥捕、滥挖对保护</w:t>
      </w:r>
      <w:r w:rsidR="00A8061E" w:rsidRPr="00B31394">
        <w:rPr>
          <w:rFonts w:ascii="Times New Roman" w:eastAsia="宋体" w:hAnsi="Times New Roman" w:cs="宋体" w:hint="eastAsia"/>
          <w:sz w:val="24"/>
          <w:szCs w:val="24"/>
        </w:rPr>
        <w:t>藏区</w:t>
      </w:r>
      <w:r w:rsidR="00A002E1" w:rsidRPr="00B31394">
        <w:rPr>
          <w:rFonts w:ascii="Times New Roman" w:eastAsia="宋体" w:hAnsi="Times New Roman" w:cs="宋体" w:hint="eastAsia"/>
          <w:sz w:val="24"/>
          <w:szCs w:val="24"/>
        </w:rPr>
        <w:t>生物多样性具有重要意义。因此</w:t>
      </w:r>
      <w:r w:rsidR="00BC51B4" w:rsidRPr="00B31394">
        <w:rPr>
          <w:rFonts w:ascii="Times New Roman" w:eastAsia="宋体" w:hAnsi="Times New Roman" w:cs="宋体" w:hint="eastAsia"/>
          <w:sz w:val="24"/>
          <w:szCs w:val="24"/>
        </w:rPr>
        <w:t>，</w:t>
      </w:r>
      <w:r w:rsidR="00A8061E" w:rsidRPr="00B31394">
        <w:rPr>
          <w:rFonts w:ascii="Times New Roman" w:eastAsia="宋体" w:hAnsi="Times New Roman" w:cs="宋体" w:hint="eastAsia"/>
          <w:sz w:val="24"/>
          <w:szCs w:val="24"/>
        </w:rPr>
        <w:t>我们要</w:t>
      </w:r>
      <w:r w:rsidR="00A002E1" w:rsidRPr="00B31394">
        <w:rPr>
          <w:rFonts w:ascii="Times New Roman" w:eastAsia="宋体" w:hAnsi="Times New Roman" w:cs="宋体" w:hint="eastAsia"/>
          <w:sz w:val="24"/>
          <w:szCs w:val="24"/>
        </w:rPr>
        <w:t>挖掘和借鉴这些具有生态智慧的生产和生活方式，</w:t>
      </w:r>
      <w:r w:rsidR="007A6396" w:rsidRPr="00B31394">
        <w:rPr>
          <w:rFonts w:ascii="Times New Roman" w:eastAsia="宋体" w:hAnsi="Times New Roman" w:cs="宋体" w:hint="eastAsia"/>
          <w:sz w:val="24"/>
          <w:szCs w:val="24"/>
        </w:rPr>
        <w:t>继承和发扬藏族优良传统文化</w:t>
      </w:r>
      <w:r w:rsidR="007A6396" w:rsidRPr="00B31394">
        <w:rPr>
          <w:rFonts w:ascii="Times New Roman" w:eastAsia="宋体" w:hAnsi="Times New Roman" w:cs="宋体"/>
          <w:sz w:val="24"/>
          <w:szCs w:val="24"/>
        </w:rPr>
        <w:t>，</w:t>
      </w:r>
      <w:r w:rsidR="00A002E1" w:rsidRPr="00B31394">
        <w:rPr>
          <w:rFonts w:ascii="Times New Roman" w:eastAsia="宋体" w:hAnsi="Times New Roman" w:cs="宋体" w:hint="eastAsia"/>
          <w:sz w:val="24"/>
          <w:szCs w:val="24"/>
        </w:rPr>
        <w:t>使之融入现代农牧民生活，</w:t>
      </w:r>
      <w:r w:rsidR="007A6396" w:rsidRPr="00B31394">
        <w:rPr>
          <w:rFonts w:ascii="Times New Roman" w:eastAsia="宋体" w:hAnsi="Times New Roman" w:cs="宋体" w:hint="eastAsia"/>
          <w:sz w:val="24"/>
          <w:szCs w:val="24"/>
        </w:rPr>
        <w:t>使之</w:t>
      </w:r>
      <w:r w:rsidR="00A002E1" w:rsidRPr="00B31394">
        <w:rPr>
          <w:rFonts w:ascii="Times New Roman" w:eastAsia="宋体" w:hAnsi="Times New Roman" w:cs="宋体" w:hint="eastAsia"/>
          <w:sz w:val="24"/>
          <w:szCs w:val="24"/>
        </w:rPr>
        <w:t>形成自觉</w:t>
      </w:r>
      <w:r w:rsidR="007A6396" w:rsidRPr="00B31394">
        <w:rPr>
          <w:rFonts w:ascii="Times New Roman" w:eastAsia="宋体" w:hAnsi="Times New Roman" w:cs="宋体" w:hint="eastAsia"/>
          <w:sz w:val="24"/>
          <w:szCs w:val="24"/>
        </w:rPr>
        <w:t>的</w:t>
      </w:r>
      <w:r w:rsidR="00A002E1" w:rsidRPr="00B31394">
        <w:rPr>
          <w:rFonts w:ascii="Times New Roman" w:eastAsia="宋体" w:hAnsi="Times New Roman" w:cs="宋体" w:hint="eastAsia"/>
          <w:sz w:val="24"/>
          <w:szCs w:val="24"/>
        </w:rPr>
        <w:t>生态保护</w:t>
      </w:r>
      <w:r w:rsidR="007A6396" w:rsidRPr="00B31394">
        <w:rPr>
          <w:rFonts w:ascii="Times New Roman" w:eastAsia="宋体" w:hAnsi="Times New Roman" w:cs="宋体" w:hint="eastAsia"/>
          <w:sz w:val="24"/>
          <w:szCs w:val="24"/>
        </w:rPr>
        <w:t>意识和</w:t>
      </w:r>
      <w:r w:rsidR="00A002E1" w:rsidRPr="00B31394">
        <w:rPr>
          <w:rFonts w:ascii="Times New Roman" w:eastAsia="宋体" w:hAnsi="Times New Roman" w:cs="宋体" w:hint="eastAsia"/>
          <w:sz w:val="24"/>
          <w:szCs w:val="24"/>
        </w:rPr>
        <w:t>可持续发展</w:t>
      </w:r>
      <w:r w:rsidR="007A6396" w:rsidRPr="00B31394">
        <w:rPr>
          <w:rFonts w:ascii="Times New Roman" w:eastAsia="宋体" w:hAnsi="Times New Roman" w:cs="宋体" w:hint="eastAsia"/>
          <w:sz w:val="24"/>
          <w:szCs w:val="24"/>
        </w:rPr>
        <w:t>观念，促进藏区生物多样性保护。</w:t>
      </w:r>
    </w:p>
    <w:p w:rsidR="006D39D3" w:rsidRDefault="008206B7" w:rsidP="001B53D7">
      <w:pPr>
        <w:widowControl w:val="0"/>
        <w:autoSpaceDE w:val="0"/>
        <w:autoSpaceDN w:val="0"/>
        <w:snapToGrid/>
        <w:spacing w:beforeLines="50" w:before="156" w:after="0" w:line="400" w:lineRule="exact"/>
        <w:rPr>
          <w:rFonts w:ascii="Times New Roman" w:eastAsia="宋体" w:hAnsi="Times New Roman" w:cs="宋体"/>
          <w:b/>
          <w:bCs/>
          <w:sz w:val="28"/>
          <w:szCs w:val="28"/>
        </w:rPr>
      </w:pPr>
      <w:r w:rsidRPr="00B31394">
        <w:rPr>
          <w:rFonts w:ascii="Times New Roman" w:eastAsia="宋体" w:hAnsi="Times New Roman" w:cs="宋体" w:hint="eastAsia"/>
          <w:b/>
          <w:bCs/>
          <w:sz w:val="28"/>
          <w:szCs w:val="28"/>
        </w:rPr>
        <w:lastRenderedPageBreak/>
        <w:t>3</w:t>
      </w:r>
      <w:r w:rsidR="00753A7D" w:rsidRPr="00B31394">
        <w:rPr>
          <w:rFonts w:ascii="Times New Roman" w:eastAsia="宋体" w:hAnsi="Times New Roman" w:cs="宋体" w:hint="eastAsia"/>
          <w:b/>
          <w:bCs/>
          <w:sz w:val="28"/>
          <w:szCs w:val="28"/>
        </w:rPr>
        <w:t>．</w:t>
      </w:r>
      <w:r w:rsidR="00A002E1" w:rsidRPr="00B31394">
        <w:rPr>
          <w:rFonts w:ascii="Times New Roman" w:eastAsia="宋体" w:hAnsi="Times New Roman" w:cs="宋体" w:hint="eastAsia"/>
          <w:b/>
          <w:bCs/>
          <w:sz w:val="28"/>
          <w:szCs w:val="28"/>
        </w:rPr>
        <w:t>提高藏民的文化水平</w:t>
      </w:r>
      <w:r w:rsidR="007F3AF1" w:rsidRPr="00B31394">
        <w:rPr>
          <w:rFonts w:ascii="Times New Roman" w:eastAsia="宋体" w:hAnsi="Times New Roman" w:cs="宋体" w:hint="eastAsia"/>
          <w:b/>
          <w:bCs/>
          <w:sz w:val="28"/>
          <w:szCs w:val="28"/>
        </w:rPr>
        <w:t>，拓展</w:t>
      </w:r>
      <w:r w:rsidR="00A002E1" w:rsidRPr="00B31394">
        <w:rPr>
          <w:rFonts w:ascii="Times New Roman" w:eastAsia="宋体" w:hAnsi="Times New Roman" w:cs="宋体" w:hint="eastAsia"/>
          <w:b/>
          <w:bCs/>
          <w:sz w:val="28"/>
          <w:szCs w:val="28"/>
        </w:rPr>
        <w:t>生态保护教育途径</w:t>
      </w:r>
    </w:p>
    <w:p w:rsidR="00C44365" w:rsidRPr="00B31394" w:rsidRDefault="00A002E1" w:rsidP="001B53D7">
      <w:pPr>
        <w:widowControl w:val="0"/>
        <w:autoSpaceDE w:val="0"/>
        <w:autoSpaceDN w:val="0"/>
        <w:snapToGrid/>
        <w:spacing w:beforeLines="50" w:before="156" w:after="0" w:line="400" w:lineRule="exact"/>
        <w:ind w:firstLineChars="200" w:firstLine="480"/>
        <w:rPr>
          <w:rFonts w:ascii="Times New Roman" w:eastAsia="宋体" w:hAnsi="Times New Roman" w:cs="宋体"/>
          <w:sz w:val="24"/>
          <w:szCs w:val="24"/>
        </w:rPr>
        <w:sectPr w:rsidR="00C44365" w:rsidRPr="00B31394" w:rsidSect="001C7085">
          <w:pgSz w:w="11906" w:h="16838"/>
          <w:pgMar w:top="1440" w:right="1800" w:bottom="1440" w:left="1800" w:header="851" w:footer="992" w:gutter="0"/>
          <w:cols w:space="425"/>
          <w:docGrid w:type="lines" w:linePitch="312"/>
        </w:sectPr>
      </w:pPr>
      <w:r w:rsidRPr="00B31394">
        <w:rPr>
          <w:rFonts w:ascii="Times New Roman" w:eastAsia="宋体" w:hAnsi="Times New Roman" w:cs="宋体" w:hint="eastAsia"/>
          <w:sz w:val="24"/>
          <w:szCs w:val="24"/>
        </w:rPr>
        <w:t>此次随机调查显示</w:t>
      </w:r>
      <w:r w:rsidR="007F3AF1" w:rsidRPr="00B31394">
        <w:rPr>
          <w:rFonts w:ascii="Times New Roman" w:eastAsia="宋体" w:hAnsi="Times New Roman" w:cs="宋体" w:hint="eastAsia"/>
          <w:sz w:val="24"/>
          <w:szCs w:val="24"/>
        </w:rPr>
        <w:t>，</w:t>
      </w:r>
      <w:r w:rsidRPr="00B31394">
        <w:rPr>
          <w:rFonts w:ascii="Times New Roman" w:eastAsia="宋体" w:hAnsi="Times New Roman" w:cs="宋体" w:hint="eastAsia"/>
          <w:sz w:val="24"/>
          <w:szCs w:val="24"/>
        </w:rPr>
        <w:t>随文化程度的提高</w:t>
      </w:r>
      <w:r w:rsidR="00E52668" w:rsidRPr="00B31394">
        <w:rPr>
          <w:rFonts w:ascii="Times New Roman" w:eastAsia="宋体" w:hAnsi="Times New Roman" w:cs="宋体" w:hint="eastAsia"/>
          <w:sz w:val="24"/>
          <w:szCs w:val="24"/>
        </w:rPr>
        <w:t>，藏民对生态系统的</w:t>
      </w:r>
      <w:r w:rsidRPr="00B31394">
        <w:rPr>
          <w:rFonts w:ascii="Times New Roman" w:eastAsia="宋体" w:hAnsi="Times New Roman" w:cs="宋体" w:hint="eastAsia"/>
          <w:sz w:val="24"/>
          <w:szCs w:val="24"/>
        </w:rPr>
        <w:t>保</w:t>
      </w:r>
      <w:r w:rsidR="005A0433" w:rsidRPr="00B31394">
        <w:rPr>
          <w:rFonts w:ascii="Times New Roman" w:eastAsia="宋体" w:hAnsi="Times New Roman" w:cs="宋体" w:hint="eastAsia"/>
          <w:sz w:val="24"/>
          <w:szCs w:val="24"/>
        </w:rPr>
        <w:t>护意识也逐渐提高</w:t>
      </w:r>
      <w:r w:rsidR="007F3AF1" w:rsidRPr="00B31394">
        <w:rPr>
          <w:rFonts w:ascii="Times New Roman" w:eastAsia="宋体" w:hAnsi="Times New Roman" w:cs="宋体" w:hint="eastAsia"/>
          <w:sz w:val="24"/>
          <w:szCs w:val="24"/>
        </w:rPr>
        <w:t>，由此可见，提高藏民的文化教育水平，对保护当地生物多样性意义重大。对此，</w:t>
      </w:r>
      <w:r w:rsidR="005A0433" w:rsidRPr="00B31394">
        <w:rPr>
          <w:rFonts w:ascii="Times New Roman" w:eastAsia="宋体" w:hAnsi="Times New Roman" w:cs="宋体" w:hint="eastAsia"/>
          <w:sz w:val="24"/>
          <w:szCs w:val="24"/>
        </w:rPr>
        <w:t>我们要构建政府、家庭、学校、社会</w:t>
      </w:r>
      <w:proofErr w:type="gramStart"/>
      <w:r w:rsidR="005A0433" w:rsidRPr="00B31394">
        <w:rPr>
          <w:rFonts w:ascii="Times New Roman" w:eastAsia="宋体" w:hAnsi="Times New Roman" w:cs="宋体" w:hint="eastAsia"/>
          <w:sz w:val="24"/>
          <w:szCs w:val="24"/>
        </w:rPr>
        <w:t>四位—体</w:t>
      </w:r>
      <w:r w:rsidR="00E52668" w:rsidRPr="00B31394">
        <w:rPr>
          <w:rFonts w:ascii="Times New Roman" w:eastAsia="宋体" w:hAnsi="Times New Roman" w:cs="宋体" w:hint="eastAsia"/>
          <w:sz w:val="24"/>
          <w:szCs w:val="24"/>
        </w:rPr>
        <w:t>的</w:t>
      </w:r>
      <w:proofErr w:type="gramEnd"/>
      <w:r w:rsidR="007F3AF1" w:rsidRPr="00B31394">
        <w:rPr>
          <w:rFonts w:ascii="Times New Roman" w:eastAsia="宋体" w:hAnsi="Times New Roman" w:cs="宋体" w:hint="eastAsia"/>
          <w:sz w:val="24"/>
          <w:szCs w:val="24"/>
        </w:rPr>
        <w:t>生态教育</w:t>
      </w:r>
      <w:r w:rsidR="00E52668" w:rsidRPr="00B31394">
        <w:rPr>
          <w:rFonts w:ascii="Times New Roman" w:eastAsia="宋体" w:hAnsi="Times New Roman" w:cs="宋体" w:hint="eastAsia"/>
          <w:sz w:val="24"/>
          <w:szCs w:val="24"/>
        </w:rPr>
        <w:t>体系</w:t>
      </w:r>
      <w:r w:rsidR="005A0433" w:rsidRPr="00B31394">
        <w:rPr>
          <w:rFonts w:ascii="Times New Roman" w:eastAsia="宋体" w:hAnsi="Times New Roman" w:cs="宋体" w:hint="eastAsia"/>
          <w:sz w:val="24"/>
          <w:szCs w:val="24"/>
        </w:rPr>
        <w:t>，拓展</w:t>
      </w:r>
      <w:r w:rsidRPr="00B31394">
        <w:rPr>
          <w:rFonts w:ascii="Times New Roman" w:eastAsia="宋体" w:hAnsi="Times New Roman" w:cs="宋体" w:hint="eastAsia"/>
          <w:sz w:val="24"/>
          <w:szCs w:val="24"/>
        </w:rPr>
        <w:t>生态保护教育</w:t>
      </w:r>
      <w:r w:rsidR="007F3AF1" w:rsidRPr="00B31394">
        <w:rPr>
          <w:rFonts w:ascii="Times New Roman" w:eastAsia="宋体" w:hAnsi="Times New Roman" w:cs="宋体" w:hint="eastAsia"/>
          <w:sz w:val="24"/>
          <w:szCs w:val="24"/>
        </w:rPr>
        <w:t>途径，从根本上提升当地藏民的生态保护意识</w:t>
      </w:r>
      <w:r w:rsidRPr="00B31394">
        <w:rPr>
          <w:rFonts w:ascii="Times New Roman" w:eastAsia="宋体" w:hAnsi="Times New Roman" w:cs="宋体" w:hint="eastAsia"/>
          <w:sz w:val="24"/>
          <w:szCs w:val="24"/>
        </w:rPr>
        <w:t>。</w:t>
      </w:r>
    </w:p>
    <w:p w:rsidR="006D39D3" w:rsidRDefault="00D80955" w:rsidP="001B53D7">
      <w:pPr>
        <w:widowControl w:val="0"/>
        <w:autoSpaceDE w:val="0"/>
        <w:autoSpaceDN w:val="0"/>
        <w:snapToGrid/>
        <w:spacing w:beforeLines="50" w:before="156" w:after="0" w:line="400" w:lineRule="exact"/>
        <w:jc w:val="center"/>
        <w:rPr>
          <w:rFonts w:ascii="Times New Roman" w:eastAsia="宋体" w:hAnsi="Times New Roman" w:cs="宋体"/>
          <w:sz w:val="24"/>
          <w:szCs w:val="24"/>
        </w:rPr>
      </w:pPr>
      <w:r w:rsidRPr="00C85240">
        <w:rPr>
          <w:rFonts w:ascii="Times New Roman" w:eastAsia="宋体" w:hAnsi="Times New Roman" w:cs="宋体" w:hint="eastAsia"/>
          <w:sz w:val="21"/>
          <w:szCs w:val="21"/>
        </w:rPr>
        <w:lastRenderedPageBreak/>
        <w:t>参考文献</w:t>
      </w:r>
    </w:p>
    <w:p w:rsidR="006D39D3" w:rsidRDefault="00801A1E"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bookmarkStart w:id="93" w:name="OLE_LINK7"/>
      <w:bookmarkStart w:id="94" w:name="OLE_LINK8"/>
      <w:r w:rsidRPr="00C85240">
        <w:rPr>
          <w:rFonts w:ascii="Times New Roman" w:eastAsia="宋体" w:hAnsi="Times New Roman" w:cs="宋体" w:hint="eastAsia"/>
          <w:sz w:val="18"/>
          <w:szCs w:val="18"/>
        </w:rPr>
        <w:t>李明森</w:t>
      </w:r>
      <w:r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青藏高原环境保护对策</w:t>
      </w:r>
      <w:r w:rsidRPr="00C85240">
        <w:rPr>
          <w:rFonts w:ascii="Times New Roman" w:eastAsia="宋体" w:hAnsi="Times New Roman" w:cs="宋体" w:hint="eastAsia"/>
          <w:sz w:val="18"/>
          <w:szCs w:val="18"/>
        </w:rPr>
        <w:t xml:space="preserve">[J]. </w:t>
      </w:r>
      <w:r w:rsidRPr="00C85240">
        <w:rPr>
          <w:rFonts w:ascii="Times New Roman" w:eastAsia="宋体" w:hAnsi="Times New Roman" w:cs="宋体" w:hint="eastAsia"/>
          <w:sz w:val="18"/>
          <w:szCs w:val="18"/>
        </w:rPr>
        <w:t>资源科学</w:t>
      </w:r>
      <w:r w:rsidR="001A2291" w:rsidRPr="00C85240">
        <w:rPr>
          <w:rFonts w:ascii="Times New Roman" w:eastAsia="宋体" w:hAnsi="Times New Roman" w:cs="宋体" w:hint="eastAsia"/>
          <w:sz w:val="18"/>
          <w:szCs w:val="18"/>
        </w:rPr>
        <w:t>,</w:t>
      </w:r>
      <w:r w:rsidRPr="00C85240">
        <w:rPr>
          <w:rFonts w:ascii="Times New Roman" w:eastAsia="宋体" w:hAnsi="Times New Roman" w:cs="宋体" w:hint="eastAsia"/>
          <w:sz w:val="18"/>
          <w:szCs w:val="18"/>
        </w:rPr>
        <w:t xml:space="preserve"> 2000, 22(4): 78-82.</w:t>
      </w:r>
    </w:p>
    <w:bookmarkEnd w:id="93"/>
    <w:bookmarkEnd w:id="94"/>
    <w:p w:rsidR="006D39D3" w:rsidRDefault="00B37393"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武瑞鑫</w:t>
      </w:r>
      <w:r w:rsidRPr="00C85240">
        <w:rPr>
          <w:rFonts w:ascii="Times New Roman" w:eastAsia="宋体" w:hAnsi="Times New Roman" w:cs="宋体" w:hint="eastAsia"/>
          <w:sz w:val="18"/>
          <w:szCs w:val="18"/>
        </w:rPr>
        <w:t>,</w:t>
      </w:r>
      <w:r w:rsidR="008071DD"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刘月华</w:t>
      </w:r>
      <w:r w:rsidR="008071DD" w:rsidRPr="00C85240">
        <w:rPr>
          <w:rFonts w:ascii="Times New Roman" w:eastAsia="宋体" w:hAnsi="Times New Roman" w:cs="宋体" w:hint="eastAsia"/>
          <w:sz w:val="18"/>
          <w:szCs w:val="18"/>
        </w:rPr>
        <w:t xml:space="preserve">, </w:t>
      </w:r>
      <w:r w:rsidR="008071DD" w:rsidRPr="00C85240">
        <w:rPr>
          <w:rFonts w:ascii="Times New Roman" w:eastAsia="宋体" w:hAnsi="Times New Roman" w:cs="宋体" w:hint="eastAsia"/>
          <w:sz w:val="18"/>
          <w:szCs w:val="18"/>
        </w:rPr>
        <w:t>张</w:t>
      </w:r>
      <w:proofErr w:type="gramStart"/>
      <w:r w:rsidR="008071DD" w:rsidRPr="00C85240">
        <w:rPr>
          <w:rFonts w:ascii="Times New Roman" w:eastAsia="宋体" w:hAnsi="Times New Roman" w:cs="宋体" w:hint="eastAsia"/>
          <w:sz w:val="18"/>
          <w:szCs w:val="18"/>
        </w:rPr>
        <w:t>徳</w:t>
      </w:r>
      <w:proofErr w:type="gramEnd"/>
      <w:r w:rsidR="007E2310" w:rsidRPr="00C85240">
        <w:rPr>
          <w:rFonts w:ascii="Times New Roman" w:eastAsia="宋体" w:hAnsi="Times New Roman" w:cs="宋体" w:hint="eastAsia"/>
          <w:sz w:val="18"/>
          <w:szCs w:val="18"/>
        </w:rPr>
        <w:t>.</w:t>
      </w:r>
      <w:r w:rsidR="008071DD"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甘南草地现状与可持续发展问题分析</w:t>
      </w:r>
      <w:r w:rsidR="0015025D" w:rsidRPr="00C85240">
        <w:rPr>
          <w:rFonts w:ascii="Times New Roman" w:eastAsia="宋体" w:hAnsi="Times New Roman" w:cs="宋体" w:hint="eastAsia"/>
          <w:sz w:val="18"/>
          <w:szCs w:val="18"/>
        </w:rPr>
        <w:t>[J]</w:t>
      </w:r>
      <w:r w:rsidR="008071DD" w:rsidRPr="00C85240">
        <w:rPr>
          <w:rFonts w:ascii="Times New Roman" w:eastAsia="宋体" w:hAnsi="Times New Roman" w:cs="宋体" w:hint="eastAsia"/>
          <w:sz w:val="18"/>
          <w:szCs w:val="18"/>
        </w:rPr>
        <w:t>.</w:t>
      </w:r>
      <w:r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草业科学</w:t>
      </w:r>
      <w:r w:rsidR="008071DD"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2014</w:t>
      </w:r>
      <w:r w:rsidR="008071DD" w:rsidRPr="00C85240">
        <w:rPr>
          <w:rFonts w:ascii="Times New Roman" w:eastAsia="宋体" w:hAnsi="Times New Roman" w:cs="宋体" w:hint="eastAsia"/>
          <w:sz w:val="18"/>
          <w:szCs w:val="18"/>
        </w:rPr>
        <w:t>, 31(10):</w:t>
      </w:r>
      <w:r w:rsidR="00C85240" w:rsidRPr="00C85240">
        <w:rPr>
          <w:rFonts w:ascii="Times New Roman" w:eastAsia="宋体" w:hAnsi="Times New Roman" w:cs="宋体" w:hint="eastAsia"/>
          <w:sz w:val="18"/>
          <w:szCs w:val="18"/>
        </w:rPr>
        <w:t xml:space="preserve"> </w:t>
      </w:r>
      <w:r w:rsidR="008071DD" w:rsidRPr="00C85240">
        <w:rPr>
          <w:rFonts w:ascii="Times New Roman" w:eastAsia="宋体" w:hAnsi="Times New Roman" w:cs="宋体" w:hint="eastAsia"/>
          <w:sz w:val="18"/>
          <w:szCs w:val="18"/>
        </w:rPr>
        <w:t>1</w:t>
      </w:r>
      <w:r w:rsidRPr="00C85240">
        <w:rPr>
          <w:rFonts w:ascii="Times New Roman" w:eastAsia="宋体" w:hAnsi="Times New Roman" w:cs="宋体" w:hint="eastAsia"/>
          <w:sz w:val="18"/>
          <w:szCs w:val="18"/>
        </w:rPr>
        <w:t>966-1975.</w:t>
      </w:r>
    </w:p>
    <w:p w:rsidR="006D39D3" w:rsidRDefault="00E428CF"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proofErr w:type="gramStart"/>
      <w:r w:rsidRPr="00C85240">
        <w:rPr>
          <w:rFonts w:ascii="Times New Roman" w:eastAsia="宋体" w:hAnsi="Times New Roman" w:cs="宋体" w:hint="eastAsia"/>
          <w:sz w:val="18"/>
          <w:szCs w:val="18"/>
        </w:rPr>
        <w:t>索南草</w:t>
      </w:r>
      <w:proofErr w:type="gramEnd"/>
      <w:r w:rsidR="007E2310" w:rsidRPr="00C85240">
        <w:rPr>
          <w:rFonts w:ascii="Times New Roman" w:eastAsia="宋体" w:hAnsi="Times New Roman" w:cs="宋体" w:hint="eastAsia"/>
          <w:sz w:val="18"/>
          <w:szCs w:val="18"/>
        </w:rPr>
        <w:t>.</w:t>
      </w:r>
      <w:r w:rsidR="007404F4" w:rsidRPr="00C85240">
        <w:rPr>
          <w:rFonts w:ascii="Times New Roman" w:eastAsia="宋体" w:hAnsi="Times New Roman" w:cs="宋体" w:hint="eastAsia"/>
          <w:sz w:val="18"/>
          <w:szCs w:val="18"/>
        </w:rPr>
        <w:t xml:space="preserve"> </w:t>
      </w:r>
      <w:r w:rsidR="007404F4" w:rsidRPr="00C85240">
        <w:rPr>
          <w:rFonts w:ascii="Times New Roman" w:eastAsia="宋体" w:hAnsi="Times New Roman" w:cs="宋体" w:hint="eastAsia"/>
          <w:sz w:val="18"/>
          <w:szCs w:val="18"/>
        </w:rPr>
        <w:t>藏族习俗文化中的环保理念</w:t>
      </w:r>
      <w:r w:rsidR="007404F4" w:rsidRPr="00C85240">
        <w:rPr>
          <w:rFonts w:ascii="Times New Roman" w:eastAsia="宋体" w:hAnsi="Times New Roman" w:cs="宋体" w:hint="eastAsia"/>
          <w:sz w:val="18"/>
          <w:szCs w:val="18"/>
        </w:rPr>
        <w:t xml:space="preserve">[J]. </w:t>
      </w:r>
      <w:r w:rsidR="007404F4" w:rsidRPr="00C85240">
        <w:rPr>
          <w:rFonts w:ascii="Times New Roman" w:eastAsia="宋体" w:hAnsi="Times New Roman" w:cs="宋体" w:hint="eastAsia"/>
          <w:sz w:val="18"/>
          <w:szCs w:val="18"/>
        </w:rPr>
        <w:t>西藏大学学报</w:t>
      </w:r>
      <w:r w:rsidR="007404F4" w:rsidRPr="00C85240">
        <w:rPr>
          <w:rFonts w:ascii="Times New Roman" w:eastAsia="宋体" w:hAnsi="Times New Roman" w:cs="宋体" w:hint="eastAsia"/>
          <w:sz w:val="18"/>
          <w:szCs w:val="18"/>
        </w:rPr>
        <w:t>(</w:t>
      </w:r>
      <w:r w:rsidR="007404F4" w:rsidRPr="00C85240">
        <w:rPr>
          <w:rFonts w:ascii="Times New Roman" w:eastAsia="宋体" w:hAnsi="Times New Roman" w:cs="宋体" w:hint="eastAsia"/>
          <w:sz w:val="18"/>
          <w:szCs w:val="18"/>
        </w:rPr>
        <w:t>汉文版</w:t>
      </w:r>
      <w:r w:rsidR="007404F4" w:rsidRPr="00C85240">
        <w:rPr>
          <w:rFonts w:ascii="Times New Roman" w:eastAsia="宋体" w:hAnsi="Times New Roman" w:cs="宋体" w:hint="eastAsia"/>
          <w:sz w:val="18"/>
          <w:szCs w:val="18"/>
        </w:rPr>
        <w:t>), 2004, 19(4): 57-61</w:t>
      </w:r>
      <w:r w:rsidR="00C85240" w:rsidRPr="00C85240">
        <w:rPr>
          <w:rFonts w:ascii="Times New Roman" w:eastAsia="宋体" w:hAnsi="Times New Roman" w:cs="宋体" w:hint="eastAsia"/>
          <w:sz w:val="18"/>
          <w:szCs w:val="18"/>
        </w:rPr>
        <w:t>,</w:t>
      </w:r>
      <w:r w:rsidR="007404F4" w:rsidRPr="00C85240">
        <w:rPr>
          <w:rFonts w:ascii="Times New Roman" w:eastAsia="宋体" w:hAnsi="Times New Roman" w:cs="宋体" w:hint="eastAsia"/>
          <w:sz w:val="18"/>
          <w:szCs w:val="18"/>
        </w:rPr>
        <w:t xml:space="preserve"> 72.</w:t>
      </w:r>
    </w:p>
    <w:p w:rsidR="006D39D3" w:rsidRDefault="007E2310"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proofErr w:type="gramStart"/>
      <w:r w:rsidRPr="00C85240">
        <w:rPr>
          <w:rFonts w:ascii="Times New Roman" w:eastAsia="宋体" w:hAnsi="Times New Roman" w:cs="宋体" w:hint="eastAsia"/>
          <w:sz w:val="18"/>
          <w:szCs w:val="18"/>
        </w:rPr>
        <w:t>向瑞</w:t>
      </w:r>
      <w:proofErr w:type="gramEnd"/>
      <w:r w:rsidRPr="00C85240">
        <w:rPr>
          <w:rFonts w:ascii="Times New Roman" w:eastAsia="宋体" w:hAnsi="Times New Roman" w:cs="宋体" w:hint="eastAsia"/>
          <w:sz w:val="18"/>
          <w:szCs w:val="18"/>
        </w:rPr>
        <w:t>,</w:t>
      </w:r>
      <w:r w:rsidR="0015025D"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赵垦田</w:t>
      </w:r>
      <w:r w:rsidRPr="00C85240">
        <w:rPr>
          <w:rFonts w:ascii="Times New Roman" w:eastAsia="宋体" w:hAnsi="Times New Roman" w:cs="宋体" w:hint="eastAsia"/>
          <w:sz w:val="18"/>
          <w:szCs w:val="18"/>
        </w:rPr>
        <w:t>,</w:t>
      </w:r>
      <w:r w:rsidR="0015025D"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张胜</w:t>
      </w:r>
      <w:r w:rsidRPr="00C85240">
        <w:rPr>
          <w:rFonts w:ascii="Times New Roman" w:eastAsia="宋体" w:hAnsi="Times New Roman" w:cs="宋体" w:hint="eastAsia"/>
          <w:sz w:val="18"/>
          <w:szCs w:val="18"/>
        </w:rPr>
        <w:t>.</w:t>
      </w:r>
      <w:r w:rsidR="0015025D"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藏民族文化</w:t>
      </w:r>
      <w:r w:rsidR="0015025D" w:rsidRPr="00C85240">
        <w:rPr>
          <w:rFonts w:ascii="Times New Roman" w:eastAsia="宋体" w:hAnsi="Times New Roman" w:cs="宋体" w:hint="eastAsia"/>
          <w:sz w:val="18"/>
          <w:szCs w:val="18"/>
        </w:rPr>
        <w:t>、</w:t>
      </w:r>
      <w:r w:rsidRPr="00C85240">
        <w:rPr>
          <w:rFonts w:ascii="Times New Roman" w:eastAsia="宋体" w:hAnsi="Times New Roman" w:cs="宋体" w:hint="eastAsia"/>
          <w:sz w:val="18"/>
          <w:szCs w:val="18"/>
        </w:rPr>
        <w:t>生活对生态环境的影响</w:t>
      </w:r>
      <w:r w:rsidR="0015025D" w:rsidRPr="00C85240">
        <w:rPr>
          <w:rFonts w:ascii="Times New Roman" w:eastAsia="宋体" w:hAnsi="Times New Roman" w:cs="宋体" w:hint="eastAsia"/>
          <w:sz w:val="18"/>
          <w:szCs w:val="18"/>
        </w:rPr>
        <w:t>[J]</w:t>
      </w:r>
      <w:r w:rsidRPr="00C85240">
        <w:rPr>
          <w:rFonts w:ascii="Times New Roman" w:eastAsia="宋体" w:hAnsi="Times New Roman" w:cs="宋体" w:hint="eastAsia"/>
          <w:sz w:val="18"/>
          <w:szCs w:val="18"/>
        </w:rPr>
        <w:t>.</w:t>
      </w:r>
      <w:r w:rsidR="0015025D"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云南地理环境研究</w:t>
      </w:r>
      <w:r w:rsidR="0015025D"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2009</w:t>
      </w:r>
      <w:r w:rsidR="0015025D" w:rsidRPr="00C85240">
        <w:rPr>
          <w:rFonts w:ascii="Times New Roman" w:eastAsia="宋体" w:hAnsi="Times New Roman" w:cs="宋体" w:hint="eastAsia"/>
          <w:sz w:val="18"/>
          <w:szCs w:val="18"/>
        </w:rPr>
        <w:t>,</w:t>
      </w:r>
      <w:r w:rsidR="00C85240" w:rsidRPr="00C85240">
        <w:rPr>
          <w:rFonts w:ascii="Times New Roman" w:eastAsia="宋体" w:hAnsi="Times New Roman" w:cs="宋体" w:hint="eastAsia"/>
          <w:sz w:val="18"/>
          <w:szCs w:val="18"/>
        </w:rPr>
        <w:t xml:space="preserve"> </w:t>
      </w:r>
      <w:r w:rsidR="0015025D" w:rsidRPr="00C85240">
        <w:rPr>
          <w:rFonts w:ascii="Times New Roman" w:eastAsia="宋体" w:hAnsi="Times New Roman" w:cs="宋体" w:hint="eastAsia"/>
          <w:sz w:val="18"/>
          <w:szCs w:val="18"/>
        </w:rPr>
        <w:t>21(2): 16-19.</w:t>
      </w:r>
    </w:p>
    <w:p w:rsidR="006D39D3" w:rsidRDefault="00801A1E"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黑体"/>
          <w:sz w:val="18"/>
          <w:szCs w:val="18"/>
        </w:rPr>
      </w:pPr>
      <w:r w:rsidRPr="00C85240">
        <w:rPr>
          <w:rFonts w:ascii="Times New Roman" w:eastAsia="宋体" w:hAnsi="Times New Roman" w:cs="宋体" w:hint="eastAsia"/>
          <w:sz w:val="18"/>
          <w:szCs w:val="18"/>
        </w:rPr>
        <w:t>索加仁波切</w:t>
      </w:r>
      <w:r w:rsidRPr="00C85240">
        <w:rPr>
          <w:rFonts w:ascii="Times New Roman" w:eastAsia="宋体" w:hAnsi="Times New Roman" w:cs="宋体" w:hint="eastAsia"/>
          <w:sz w:val="18"/>
          <w:szCs w:val="18"/>
        </w:rPr>
        <w:t xml:space="preserve">. </w:t>
      </w:r>
      <w:r w:rsidR="007D0C78" w:rsidRPr="00C85240">
        <w:rPr>
          <w:rFonts w:ascii="Times New Roman" w:eastAsia="宋体" w:hAnsi="Times New Roman" w:cs="宋体" w:hint="eastAsia"/>
          <w:sz w:val="18"/>
          <w:szCs w:val="18"/>
        </w:rPr>
        <w:t>西藏生死书</w:t>
      </w:r>
      <w:r w:rsidRPr="00C85240">
        <w:rPr>
          <w:rFonts w:ascii="Times New Roman" w:eastAsia="宋体" w:hAnsi="Times New Roman" w:cs="宋体" w:hint="eastAsia"/>
          <w:sz w:val="18"/>
          <w:szCs w:val="18"/>
        </w:rPr>
        <w:t xml:space="preserve">[M]. </w:t>
      </w:r>
      <w:r w:rsidRPr="00C85240">
        <w:rPr>
          <w:rFonts w:ascii="Times New Roman" w:eastAsia="宋体" w:hAnsi="Times New Roman" w:cs="宋体" w:hint="eastAsia"/>
          <w:sz w:val="18"/>
          <w:szCs w:val="18"/>
        </w:rPr>
        <w:t>浙江</w:t>
      </w:r>
      <w:r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浙江大学出版社</w:t>
      </w:r>
      <w:r w:rsidRPr="00C85240">
        <w:rPr>
          <w:rFonts w:ascii="Times New Roman" w:eastAsia="宋体" w:hAnsi="Times New Roman" w:cs="宋体" w:hint="eastAsia"/>
          <w:sz w:val="18"/>
          <w:szCs w:val="18"/>
        </w:rPr>
        <w:t xml:space="preserve">, </w:t>
      </w:r>
      <w:r w:rsidR="007D0C78" w:rsidRPr="00C85240">
        <w:rPr>
          <w:rFonts w:ascii="Times New Roman" w:eastAsia="宋体" w:hAnsi="Times New Roman" w:cs="宋体" w:hint="eastAsia"/>
          <w:sz w:val="18"/>
          <w:szCs w:val="18"/>
        </w:rPr>
        <w:t>2011</w:t>
      </w:r>
      <w:r w:rsidRPr="00C85240">
        <w:rPr>
          <w:rFonts w:ascii="Times New Roman" w:eastAsia="宋体" w:hAnsi="Times New Roman" w:cs="宋体" w:hint="eastAsia"/>
          <w:sz w:val="18"/>
          <w:szCs w:val="18"/>
        </w:rPr>
        <w:t>: 102-122.</w:t>
      </w:r>
    </w:p>
    <w:p w:rsidR="006D39D3" w:rsidRDefault="007D0C78"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proofErr w:type="gramStart"/>
      <w:r w:rsidRPr="00C85240">
        <w:rPr>
          <w:rFonts w:ascii="Times New Roman" w:eastAsia="宋体" w:hAnsi="Times New Roman" w:cs="宋体" w:hint="eastAsia"/>
          <w:sz w:val="18"/>
          <w:szCs w:val="18"/>
        </w:rPr>
        <w:t>索达吉堪布</w:t>
      </w:r>
      <w:proofErr w:type="gramEnd"/>
      <w:r w:rsidR="00F328D6"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苦才是人生</w:t>
      </w:r>
      <w:r w:rsidR="00F328D6" w:rsidRPr="00C85240">
        <w:rPr>
          <w:rFonts w:ascii="Times New Roman" w:eastAsia="宋体" w:hAnsi="Times New Roman" w:cs="宋体" w:hint="eastAsia"/>
          <w:sz w:val="18"/>
          <w:szCs w:val="18"/>
        </w:rPr>
        <w:t xml:space="preserve">[M]. </w:t>
      </w:r>
      <w:r w:rsidR="00801A1E" w:rsidRPr="00C85240">
        <w:rPr>
          <w:rFonts w:ascii="Times New Roman" w:eastAsia="宋体" w:hAnsi="Times New Roman" w:cs="宋体" w:hint="eastAsia"/>
          <w:sz w:val="18"/>
          <w:szCs w:val="18"/>
        </w:rPr>
        <w:t>甘肃人民美术出版社</w:t>
      </w:r>
      <w:r w:rsidR="00801A1E"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2012</w:t>
      </w:r>
      <w:r w:rsidR="00801A1E" w:rsidRPr="00C85240">
        <w:rPr>
          <w:rFonts w:ascii="Times New Roman" w:eastAsia="宋体" w:hAnsi="Times New Roman" w:cs="宋体" w:hint="eastAsia"/>
          <w:sz w:val="18"/>
          <w:szCs w:val="18"/>
        </w:rPr>
        <w:t>: 38-42.</w:t>
      </w:r>
    </w:p>
    <w:p w:rsidR="006D39D3" w:rsidRDefault="00E428CF"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proofErr w:type="gramStart"/>
      <w:r w:rsidRPr="00C85240">
        <w:rPr>
          <w:rFonts w:ascii="Times New Roman" w:eastAsia="宋体" w:hAnsi="Times New Roman" w:cs="宋体" w:hint="eastAsia"/>
          <w:sz w:val="18"/>
          <w:szCs w:val="18"/>
        </w:rPr>
        <w:t>房俊民</w:t>
      </w:r>
      <w:proofErr w:type="gramEnd"/>
      <w:r w:rsidRPr="00C85240">
        <w:rPr>
          <w:rFonts w:ascii="Times New Roman" w:eastAsia="宋体" w:hAnsi="Times New Roman" w:cs="宋体" w:hint="eastAsia"/>
          <w:sz w:val="18"/>
          <w:szCs w:val="18"/>
        </w:rPr>
        <w:t xml:space="preserve">, </w:t>
      </w:r>
      <w:proofErr w:type="gramStart"/>
      <w:r w:rsidRPr="00C85240">
        <w:rPr>
          <w:rFonts w:ascii="Times New Roman" w:eastAsia="宋体" w:hAnsi="Times New Roman" w:cs="宋体" w:hint="eastAsia"/>
          <w:sz w:val="18"/>
          <w:szCs w:val="18"/>
        </w:rPr>
        <w:t>孙辉</w:t>
      </w:r>
      <w:proofErr w:type="gramEnd"/>
      <w:r w:rsidRPr="00C85240">
        <w:rPr>
          <w:rFonts w:ascii="Times New Roman" w:eastAsia="宋体" w:hAnsi="Times New Roman" w:cs="宋体" w:hint="eastAsia"/>
          <w:sz w:val="18"/>
          <w:szCs w:val="18"/>
        </w:rPr>
        <w:t xml:space="preserve">, </w:t>
      </w:r>
      <w:proofErr w:type="gramStart"/>
      <w:r w:rsidRPr="00C85240">
        <w:rPr>
          <w:rFonts w:ascii="Times New Roman" w:eastAsia="宋体" w:hAnsi="Times New Roman" w:cs="宋体" w:hint="eastAsia"/>
          <w:sz w:val="18"/>
          <w:szCs w:val="18"/>
        </w:rPr>
        <w:t>张炎周</w:t>
      </w:r>
      <w:proofErr w:type="gramEnd"/>
      <w:r w:rsidRPr="00C85240">
        <w:rPr>
          <w:rFonts w:ascii="Times New Roman" w:eastAsia="宋体" w:hAnsi="Times New Roman" w:cs="宋体" w:hint="eastAsia"/>
          <w:sz w:val="18"/>
          <w:szCs w:val="18"/>
        </w:rPr>
        <w:t>.</w:t>
      </w:r>
      <w:r w:rsidR="004F5EC4"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四川藏区传统藏文化对生物多样性保护的意义</w:t>
      </w:r>
      <w:r w:rsidR="0015025D" w:rsidRPr="00C85240">
        <w:rPr>
          <w:rFonts w:ascii="Times New Roman" w:eastAsia="宋体" w:hAnsi="Times New Roman" w:cs="宋体" w:hint="eastAsia"/>
          <w:sz w:val="18"/>
          <w:szCs w:val="18"/>
        </w:rPr>
        <w:t>[J]</w:t>
      </w:r>
      <w:r w:rsidRPr="00C85240">
        <w:rPr>
          <w:rFonts w:ascii="Times New Roman" w:eastAsia="宋体" w:hAnsi="Times New Roman" w:cs="宋体" w:hint="eastAsia"/>
          <w:sz w:val="18"/>
          <w:szCs w:val="18"/>
        </w:rPr>
        <w:t xml:space="preserve">, </w:t>
      </w:r>
      <w:r w:rsidRPr="00C85240">
        <w:rPr>
          <w:rFonts w:ascii="Times New Roman" w:eastAsia="宋体" w:hAnsi="Times New Roman" w:cs="宋体"/>
          <w:sz w:val="18"/>
          <w:szCs w:val="18"/>
        </w:rPr>
        <w:t>2007</w:t>
      </w:r>
      <w:r w:rsidR="004F5EC4" w:rsidRPr="00C85240">
        <w:rPr>
          <w:rFonts w:ascii="Times New Roman" w:eastAsia="宋体" w:hAnsi="Times New Roman" w:cs="宋体" w:hint="eastAsia"/>
          <w:sz w:val="18"/>
          <w:szCs w:val="18"/>
        </w:rPr>
        <w:t>, 29(4):</w:t>
      </w:r>
      <w:r w:rsidR="00C85240" w:rsidRPr="00C85240">
        <w:rPr>
          <w:rFonts w:ascii="Times New Roman" w:eastAsia="宋体" w:hAnsi="Times New Roman" w:cs="宋体" w:hint="eastAsia"/>
          <w:sz w:val="18"/>
          <w:szCs w:val="18"/>
        </w:rPr>
        <w:t xml:space="preserve"> </w:t>
      </w:r>
      <w:r w:rsidR="004F5EC4" w:rsidRPr="00C85240">
        <w:rPr>
          <w:rFonts w:ascii="Times New Roman" w:eastAsia="宋体" w:hAnsi="Times New Roman" w:cs="宋体" w:hint="eastAsia"/>
          <w:sz w:val="18"/>
          <w:szCs w:val="18"/>
        </w:rPr>
        <w:t>66-71.</w:t>
      </w:r>
    </w:p>
    <w:p w:rsidR="006D39D3" w:rsidRDefault="00527BA3"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proofErr w:type="gramStart"/>
      <w:r w:rsidRPr="00C85240">
        <w:rPr>
          <w:rFonts w:ascii="Times New Roman" w:eastAsia="宋体" w:hAnsi="Times New Roman" w:cs="宋体" w:hint="eastAsia"/>
          <w:sz w:val="18"/>
          <w:szCs w:val="18"/>
        </w:rPr>
        <w:t>何峰</w:t>
      </w:r>
      <w:proofErr w:type="gramEnd"/>
      <w:r w:rsidR="007F39D1"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藏族生态文化</w:t>
      </w:r>
      <w:r w:rsidR="007F39D1" w:rsidRPr="00C85240">
        <w:rPr>
          <w:rFonts w:ascii="Times New Roman" w:eastAsia="宋体" w:hAnsi="Times New Roman" w:cs="宋体" w:hint="eastAsia"/>
          <w:sz w:val="18"/>
          <w:szCs w:val="18"/>
        </w:rPr>
        <w:t xml:space="preserve">[M]. </w:t>
      </w:r>
      <w:r w:rsidR="007F39D1" w:rsidRPr="00C85240">
        <w:rPr>
          <w:rFonts w:ascii="Times New Roman" w:eastAsia="宋体" w:hAnsi="Times New Roman" w:cs="宋体" w:hint="eastAsia"/>
          <w:sz w:val="18"/>
          <w:szCs w:val="18"/>
        </w:rPr>
        <w:t>北京</w:t>
      </w:r>
      <w:r w:rsidR="007F39D1" w:rsidRPr="00C85240">
        <w:rPr>
          <w:rFonts w:ascii="Times New Roman" w:eastAsia="宋体" w:hAnsi="Times New Roman" w:cs="宋体" w:hint="eastAsia"/>
          <w:sz w:val="18"/>
          <w:szCs w:val="18"/>
        </w:rPr>
        <w:t xml:space="preserve">: </w:t>
      </w:r>
      <w:r w:rsidR="007F39D1" w:rsidRPr="00C85240">
        <w:rPr>
          <w:rFonts w:ascii="Times New Roman" w:eastAsia="宋体" w:hAnsi="Times New Roman" w:cs="宋体" w:hint="eastAsia"/>
          <w:sz w:val="18"/>
          <w:szCs w:val="18"/>
        </w:rPr>
        <w:t>中国藏学出版社</w:t>
      </w:r>
      <w:r w:rsidR="007F39D1"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2006</w:t>
      </w:r>
      <w:r w:rsidR="007F39D1"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332</w:t>
      </w:r>
      <w:r w:rsidR="007F39D1" w:rsidRPr="00C85240">
        <w:rPr>
          <w:rFonts w:ascii="Times New Roman" w:eastAsia="宋体" w:hAnsi="Times New Roman" w:cs="宋体" w:hint="eastAsia"/>
          <w:sz w:val="18"/>
          <w:szCs w:val="18"/>
        </w:rPr>
        <w:t>.</w:t>
      </w:r>
    </w:p>
    <w:p w:rsidR="006D39D3" w:rsidRDefault="007848CB"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乔</w:t>
      </w:r>
      <w:proofErr w:type="gramStart"/>
      <w:r w:rsidRPr="00C85240">
        <w:rPr>
          <w:rFonts w:ascii="Times New Roman" w:eastAsia="宋体" w:hAnsi="Times New Roman" w:cs="宋体" w:hint="eastAsia"/>
          <w:sz w:val="18"/>
          <w:szCs w:val="18"/>
        </w:rPr>
        <w:t>世</w:t>
      </w:r>
      <w:proofErr w:type="gramEnd"/>
      <w:r w:rsidRPr="00C85240">
        <w:rPr>
          <w:rFonts w:ascii="Times New Roman" w:eastAsia="宋体" w:hAnsi="Times New Roman" w:cs="宋体" w:hint="eastAsia"/>
          <w:sz w:val="18"/>
          <w:szCs w:val="18"/>
        </w:rPr>
        <w:t>明</w:t>
      </w:r>
      <w:r w:rsidR="004F5EC4"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民族自治地方资源法制研究</w:t>
      </w:r>
      <w:r w:rsidR="004F5EC4" w:rsidRPr="00C85240">
        <w:rPr>
          <w:rFonts w:ascii="Times New Roman" w:eastAsia="宋体" w:hAnsi="Times New Roman" w:cs="宋体" w:hint="eastAsia"/>
          <w:sz w:val="18"/>
          <w:szCs w:val="18"/>
        </w:rPr>
        <w:t xml:space="preserve">[M]. </w:t>
      </w:r>
      <w:r w:rsidR="004F5EC4" w:rsidRPr="00C85240">
        <w:rPr>
          <w:rFonts w:ascii="Times New Roman" w:eastAsia="宋体" w:hAnsi="Times New Roman" w:cs="宋体" w:hint="eastAsia"/>
          <w:sz w:val="18"/>
          <w:szCs w:val="18"/>
        </w:rPr>
        <w:t>北京</w:t>
      </w:r>
      <w:r w:rsidR="004F5EC4" w:rsidRPr="00C85240">
        <w:rPr>
          <w:rFonts w:ascii="Times New Roman" w:eastAsia="宋体" w:hAnsi="Times New Roman" w:cs="宋体" w:hint="eastAsia"/>
          <w:sz w:val="18"/>
          <w:szCs w:val="18"/>
        </w:rPr>
        <w:t xml:space="preserve">: </w:t>
      </w:r>
      <w:r w:rsidR="004F5EC4" w:rsidRPr="00C85240">
        <w:rPr>
          <w:rFonts w:ascii="Times New Roman" w:eastAsia="宋体" w:hAnsi="Times New Roman" w:cs="宋体" w:hint="eastAsia"/>
          <w:sz w:val="18"/>
          <w:szCs w:val="18"/>
        </w:rPr>
        <w:t>中央民院出版社</w:t>
      </w:r>
      <w:r w:rsidR="004F5EC4"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2008</w:t>
      </w:r>
      <w:r w:rsidR="004F5EC4"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19</w:t>
      </w:r>
      <w:r w:rsidR="0053196D" w:rsidRPr="00C85240">
        <w:rPr>
          <w:rFonts w:ascii="Times New Roman" w:eastAsia="宋体" w:hAnsi="Times New Roman" w:cs="宋体" w:hint="eastAsia"/>
          <w:sz w:val="18"/>
          <w:szCs w:val="18"/>
        </w:rPr>
        <w:t>.</w:t>
      </w:r>
    </w:p>
    <w:p w:rsidR="006D39D3" w:rsidRDefault="00D76932"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王嫚</w:t>
      </w:r>
      <w:r w:rsidR="007F39D1"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藏族生态文化对生态道德教育的启示</w:t>
      </w:r>
      <w:r w:rsidR="007F39D1" w:rsidRPr="00C85240">
        <w:rPr>
          <w:rFonts w:ascii="Times New Roman" w:eastAsia="宋体" w:hAnsi="Times New Roman" w:cs="宋体" w:hint="eastAsia"/>
          <w:sz w:val="18"/>
          <w:szCs w:val="18"/>
        </w:rPr>
        <w:t xml:space="preserve">[D]. </w:t>
      </w:r>
      <w:r w:rsidR="007F39D1" w:rsidRPr="00C85240">
        <w:rPr>
          <w:rFonts w:ascii="Times New Roman" w:eastAsia="宋体" w:hAnsi="Times New Roman" w:cs="宋体" w:hint="eastAsia"/>
          <w:sz w:val="18"/>
          <w:szCs w:val="18"/>
        </w:rPr>
        <w:t>青海</w:t>
      </w:r>
      <w:r w:rsidR="007F39D1" w:rsidRPr="00C85240">
        <w:rPr>
          <w:rFonts w:ascii="Times New Roman" w:eastAsia="宋体" w:hAnsi="Times New Roman" w:cs="宋体" w:hint="eastAsia"/>
          <w:sz w:val="18"/>
          <w:szCs w:val="18"/>
        </w:rPr>
        <w:t xml:space="preserve">: </w:t>
      </w:r>
      <w:r w:rsidR="007F39D1" w:rsidRPr="00C85240">
        <w:rPr>
          <w:rFonts w:ascii="Times New Roman" w:eastAsia="宋体" w:hAnsi="Times New Roman" w:cs="宋体" w:hint="eastAsia"/>
          <w:sz w:val="18"/>
          <w:szCs w:val="18"/>
        </w:rPr>
        <w:t>青海大学</w:t>
      </w:r>
      <w:r w:rsidR="007F39D1" w:rsidRPr="00C85240">
        <w:rPr>
          <w:rFonts w:ascii="Times New Roman" w:eastAsia="宋体" w:hAnsi="Times New Roman" w:cs="宋体" w:hint="eastAsia"/>
          <w:sz w:val="18"/>
          <w:szCs w:val="18"/>
        </w:rPr>
        <w:t xml:space="preserve">, </w:t>
      </w:r>
      <w:r w:rsidR="001E7417" w:rsidRPr="00C85240">
        <w:rPr>
          <w:rFonts w:ascii="Times New Roman" w:eastAsia="宋体" w:hAnsi="Times New Roman" w:cs="宋体" w:hint="eastAsia"/>
          <w:sz w:val="18"/>
          <w:szCs w:val="18"/>
        </w:rPr>
        <w:t>2009.</w:t>
      </w:r>
    </w:p>
    <w:p w:rsidR="006D39D3" w:rsidRDefault="00855EF1"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桑才让</w:t>
      </w:r>
      <w:r w:rsidR="004F5EC4"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藏族传统的生态观与藏区生态保护和建设</w:t>
      </w:r>
      <w:r w:rsidR="004F5EC4" w:rsidRPr="00C85240">
        <w:rPr>
          <w:rFonts w:ascii="Times New Roman" w:eastAsia="宋体" w:hAnsi="Times New Roman" w:cs="宋体" w:hint="eastAsia"/>
          <w:sz w:val="18"/>
          <w:szCs w:val="18"/>
        </w:rPr>
        <w:t xml:space="preserve">[J]. </w:t>
      </w:r>
      <w:r w:rsidRPr="00C85240">
        <w:rPr>
          <w:rFonts w:ascii="Times New Roman" w:eastAsia="宋体" w:hAnsi="Times New Roman" w:cs="宋体" w:hint="eastAsia"/>
          <w:sz w:val="18"/>
          <w:szCs w:val="18"/>
        </w:rPr>
        <w:t>中央民族大学学报（哲学社会科学版）</w:t>
      </w:r>
      <w:r w:rsidR="004F5EC4"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2003,</w:t>
      </w:r>
      <w:r w:rsidR="004F5EC4" w:rsidRPr="00C85240">
        <w:rPr>
          <w:rFonts w:ascii="Times New Roman" w:eastAsia="宋体" w:hAnsi="Times New Roman" w:cs="宋体" w:hint="eastAsia"/>
          <w:sz w:val="18"/>
          <w:szCs w:val="18"/>
        </w:rPr>
        <w:t xml:space="preserve"> 30(2):</w:t>
      </w:r>
      <w:r w:rsidR="00C85240" w:rsidRPr="00C85240">
        <w:rPr>
          <w:rFonts w:ascii="Times New Roman" w:eastAsia="宋体" w:hAnsi="Times New Roman" w:cs="宋体" w:hint="eastAsia"/>
          <w:sz w:val="18"/>
          <w:szCs w:val="18"/>
        </w:rPr>
        <w:t xml:space="preserve"> </w:t>
      </w:r>
      <w:r w:rsidR="004F5EC4" w:rsidRPr="00C85240">
        <w:rPr>
          <w:rFonts w:ascii="Times New Roman" w:eastAsia="宋体" w:hAnsi="Times New Roman" w:cs="宋体" w:hint="eastAsia"/>
          <w:sz w:val="18"/>
          <w:szCs w:val="18"/>
        </w:rPr>
        <w:t>13-16.</w:t>
      </w:r>
    </w:p>
    <w:p w:rsidR="006D39D3" w:rsidRDefault="00925048"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白兴发</w:t>
      </w:r>
      <w:r w:rsidR="007F39D1"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论少数民族禁忌文化与自然生态保护的关系</w:t>
      </w:r>
      <w:r w:rsidR="007F39D1" w:rsidRPr="00C85240">
        <w:rPr>
          <w:rFonts w:ascii="Times New Roman" w:eastAsia="宋体" w:hAnsi="Times New Roman" w:cs="宋体" w:hint="eastAsia"/>
          <w:sz w:val="18"/>
          <w:szCs w:val="18"/>
        </w:rPr>
        <w:t>[J]</w:t>
      </w:r>
      <w:r w:rsidR="007F39D1" w:rsidRPr="00C85240">
        <w:rPr>
          <w:rFonts w:ascii="Times New Roman" w:eastAsia="宋体" w:hAnsi="Times New Roman" w:cs="宋体" w:hint="eastAsia"/>
          <w:sz w:val="18"/>
          <w:szCs w:val="18"/>
        </w:rPr>
        <w:t>青海民族学院学报（社会科学版）</w:t>
      </w:r>
      <w:r w:rsidR="007F39D1" w:rsidRPr="00C85240">
        <w:rPr>
          <w:rFonts w:ascii="Times New Roman" w:eastAsia="宋体" w:hAnsi="Times New Roman" w:cs="宋体" w:hint="eastAsia"/>
          <w:sz w:val="18"/>
          <w:szCs w:val="18"/>
        </w:rPr>
        <w:t xml:space="preserve">, </w:t>
      </w:r>
      <w:r w:rsidRPr="00C85240">
        <w:rPr>
          <w:rFonts w:ascii="Times New Roman" w:eastAsia="宋体" w:hAnsi="Times New Roman" w:cs="宋体" w:hint="eastAsia"/>
          <w:sz w:val="18"/>
          <w:szCs w:val="18"/>
        </w:rPr>
        <w:t>2002,</w:t>
      </w:r>
      <w:r w:rsidR="007F39D1" w:rsidRPr="00C85240">
        <w:rPr>
          <w:rFonts w:ascii="Times New Roman" w:eastAsia="宋体" w:hAnsi="Times New Roman" w:cs="宋体" w:hint="eastAsia"/>
          <w:sz w:val="18"/>
          <w:szCs w:val="18"/>
        </w:rPr>
        <w:t xml:space="preserve"> 28(4): </w:t>
      </w:r>
      <w:r w:rsidR="00F14BC8" w:rsidRPr="00C85240">
        <w:rPr>
          <w:rFonts w:ascii="Times New Roman" w:eastAsia="宋体" w:hAnsi="Times New Roman" w:cs="宋体" w:hint="eastAsia"/>
          <w:sz w:val="18"/>
          <w:szCs w:val="18"/>
        </w:rPr>
        <w:t>62-65</w:t>
      </w:r>
      <w:r w:rsidRPr="00C85240">
        <w:rPr>
          <w:rFonts w:ascii="Times New Roman" w:eastAsia="宋体" w:hAnsi="Times New Roman" w:cs="宋体" w:hint="eastAsia"/>
          <w:sz w:val="18"/>
          <w:szCs w:val="18"/>
        </w:rPr>
        <w:t>.</w:t>
      </w:r>
    </w:p>
    <w:p w:rsidR="006D39D3" w:rsidRDefault="00445492" w:rsidP="001B53D7">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徐国琼</w:t>
      </w:r>
      <w:r w:rsidR="003B68B3" w:rsidRPr="00C85240">
        <w:rPr>
          <w:rFonts w:ascii="Times New Roman" w:eastAsia="宋体" w:hAnsi="Times New Roman" w:cs="宋体" w:hint="eastAsia"/>
          <w:sz w:val="18"/>
          <w:szCs w:val="18"/>
        </w:rPr>
        <w:t xml:space="preserve">. </w:t>
      </w:r>
      <w:r w:rsidR="00336D32" w:rsidRPr="00C85240">
        <w:rPr>
          <w:rFonts w:ascii="Times New Roman" w:eastAsia="宋体" w:hAnsi="Times New Roman" w:cs="宋体" w:hint="eastAsia"/>
          <w:sz w:val="18"/>
          <w:szCs w:val="18"/>
        </w:rPr>
        <w:t>格</w:t>
      </w:r>
      <w:proofErr w:type="gramStart"/>
      <w:r w:rsidR="00336D32" w:rsidRPr="00C85240">
        <w:rPr>
          <w:rFonts w:ascii="Times New Roman" w:eastAsia="宋体" w:hAnsi="Times New Roman" w:cs="宋体" w:hint="eastAsia"/>
          <w:sz w:val="18"/>
          <w:szCs w:val="18"/>
        </w:rPr>
        <w:t>萨</w:t>
      </w:r>
      <w:proofErr w:type="gramEnd"/>
      <w:r w:rsidR="00336D32" w:rsidRPr="00C85240">
        <w:rPr>
          <w:rFonts w:ascii="Times New Roman" w:eastAsia="宋体" w:hAnsi="Times New Roman" w:cs="宋体" w:hint="eastAsia"/>
          <w:sz w:val="18"/>
          <w:szCs w:val="18"/>
        </w:rPr>
        <w:t>尔</w:t>
      </w:r>
      <w:r w:rsidR="00101A35" w:rsidRPr="00C85240">
        <w:rPr>
          <w:rFonts w:ascii="Times New Roman" w:eastAsia="宋体" w:hAnsi="Times New Roman" w:cs="宋体" w:hint="eastAsia"/>
          <w:sz w:val="18"/>
          <w:szCs w:val="18"/>
        </w:rPr>
        <w:t>王</w:t>
      </w:r>
      <w:r w:rsidR="00336D32" w:rsidRPr="00C85240">
        <w:rPr>
          <w:rFonts w:ascii="Times New Roman" w:eastAsia="宋体" w:hAnsi="Times New Roman" w:cs="宋体" w:hint="eastAsia"/>
          <w:sz w:val="18"/>
          <w:szCs w:val="18"/>
        </w:rPr>
        <w:t>传奇</w:t>
      </w:r>
      <w:r w:rsidR="00101A35" w:rsidRPr="00C85240">
        <w:rPr>
          <w:rFonts w:ascii="Times New Roman" w:eastAsia="宋体" w:hAnsi="Times New Roman" w:cs="宋体" w:hint="eastAsia"/>
          <w:sz w:val="18"/>
          <w:szCs w:val="18"/>
        </w:rPr>
        <w:t>·</w:t>
      </w:r>
      <w:proofErr w:type="gramStart"/>
      <w:r w:rsidR="00336D32" w:rsidRPr="00C85240">
        <w:rPr>
          <w:rFonts w:ascii="Times New Roman" w:eastAsia="宋体" w:hAnsi="Times New Roman" w:cs="宋体" w:hint="eastAsia"/>
          <w:sz w:val="18"/>
          <w:szCs w:val="18"/>
        </w:rPr>
        <w:t>姜岭大战</w:t>
      </w:r>
      <w:proofErr w:type="gramEnd"/>
      <w:r w:rsidR="00101A35" w:rsidRPr="00C85240">
        <w:rPr>
          <w:rFonts w:ascii="Times New Roman" w:eastAsia="宋体" w:hAnsi="Times New Roman" w:cs="宋体" w:hint="eastAsia"/>
          <w:sz w:val="18"/>
          <w:szCs w:val="18"/>
        </w:rPr>
        <w:t xml:space="preserve">[M]. </w:t>
      </w:r>
      <w:r w:rsidR="00101A35" w:rsidRPr="00C85240">
        <w:rPr>
          <w:rFonts w:ascii="Times New Roman" w:eastAsia="宋体" w:hAnsi="Times New Roman" w:cs="宋体" w:hint="eastAsia"/>
          <w:sz w:val="18"/>
          <w:szCs w:val="18"/>
        </w:rPr>
        <w:t>北京</w:t>
      </w:r>
      <w:r w:rsidR="00101A35" w:rsidRPr="00C85240">
        <w:rPr>
          <w:rFonts w:ascii="Times New Roman" w:eastAsia="宋体" w:hAnsi="Times New Roman" w:cs="宋体" w:hint="eastAsia"/>
          <w:sz w:val="18"/>
          <w:szCs w:val="18"/>
        </w:rPr>
        <w:t xml:space="preserve">: </w:t>
      </w:r>
      <w:r w:rsidR="00336D32" w:rsidRPr="00C85240">
        <w:rPr>
          <w:rFonts w:ascii="Times New Roman" w:eastAsia="宋体" w:hAnsi="Times New Roman" w:cs="宋体" w:hint="eastAsia"/>
          <w:sz w:val="18"/>
          <w:szCs w:val="18"/>
        </w:rPr>
        <w:t>中国藏学出版社</w:t>
      </w:r>
      <w:r w:rsidR="00101A35" w:rsidRPr="00C85240">
        <w:rPr>
          <w:rFonts w:ascii="Times New Roman" w:eastAsia="宋体" w:hAnsi="Times New Roman" w:cs="宋体" w:hint="eastAsia"/>
          <w:sz w:val="18"/>
          <w:szCs w:val="18"/>
        </w:rPr>
        <w:t>,</w:t>
      </w:r>
      <w:r w:rsidR="00336D32" w:rsidRPr="00C85240">
        <w:rPr>
          <w:rFonts w:ascii="Times New Roman" w:eastAsia="宋体" w:hAnsi="Times New Roman" w:cs="宋体" w:hint="eastAsia"/>
          <w:sz w:val="18"/>
          <w:szCs w:val="18"/>
        </w:rPr>
        <w:t>1991</w:t>
      </w:r>
      <w:r w:rsidR="00101A35" w:rsidRPr="00C85240">
        <w:rPr>
          <w:rFonts w:ascii="Times New Roman" w:eastAsia="宋体" w:hAnsi="Times New Roman" w:cs="宋体" w:hint="eastAsia"/>
          <w:sz w:val="18"/>
          <w:szCs w:val="18"/>
        </w:rPr>
        <w:t>:</w:t>
      </w:r>
      <w:r w:rsidR="00C85240" w:rsidRPr="00C85240">
        <w:rPr>
          <w:rFonts w:ascii="Times New Roman" w:eastAsia="宋体" w:hAnsi="Times New Roman" w:cs="宋体" w:hint="eastAsia"/>
          <w:sz w:val="18"/>
          <w:szCs w:val="18"/>
        </w:rPr>
        <w:t xml:space="preserve"> </w:t>
      </w:r>
      <w:r w:rsidR="00101A35" w:rsidRPr="00C85240">
        <w:rPr>
          <w:rFonts w:ascii="Times New Roman" w:eastAsia="宋体" w:hAnsi="Times New Roman" w:cs="宋体" w:hint="eastAsia"/>
          <w:sz w:val="18"/>
          <w:szCs w:val="18"/>
        </w:rPr>
        <w:t>514-534.</w:t>
      </w:r>
    </w:p>
    <w:p w:rsidR="00980C1E" w:rsidRDefault="00015508" w:rsidP="007E68EA">
      <w:pPr>
        <w:pStyle w:val="a6"/>
        <w:widowControl w:val="0"/>
        <w:numPr>
          <w:ilvl w:val="0"/>
          <w:numId w:val="10"/>
        </w:numPr>
        <w:autoSpaceDE w:val="0"/>
        <w:autoSpaceDN w:val="0"/>
        <w:snapToGrid/>
        <w:spacing w:beforeLines="50" w:before="156" w:after="0" w:line="300" w:lineRule="exact"/>
        <w:ind w:firstLineChars="0"/>
        <w:rPr>
          <w:rFonts w:ascii="Times New Roman" w:eastAsia="宋体" w:hAnsi="Times New Roman" w:cs="宋体"/>
          <w:sz w:val="18"/>
          <w:szCs w:val="18"/>
        </w:rPr>
      </w:pPr>
      <w:r w:rsidRPr="00C85240">
        <w:rPr>
          <w:rFonts w:ascii="Times New Roman" w:eastAsia="宋体" w:hAnsi="Times New Roman" w:cs="宋体" w:hint="eastAsia"/>
          <w:sz w:val="18"/>
          <w:szCs w:val="18"/>
        </w:rPr>
        <w:t>南文渊</w:t>
      </w:r>
      <w:r w:rsidR="007F39D1" w:rsidRPr="00C85240">
        <w:rPr>
          <w:rFonts w:ascii="Times New Roman" w:eastAsia="宋体" w:hAnsi="Times New Roman" w:cs="宋体" w:hint="eastAsia"/>
          <w:sz w:val="18"/>
          <w:szCs w:val="18"/>
        </w:rPr>
        <w:t xml:space="preserve">. </w:t>
      </w:r>
      <w:r w:rsidR="00855EF1" w:rsidRPr="00C85240">
        <w:rPr>
          <w:rFonts w:ascii="Times New Roman" w:eastAsia="宋体" w:hAnsi="Times New Roman" w:cs="宋体" w:hint="eastAsia"/>
          <w:sz w:val="18"/>
          <w:szCs w:val="18"/>
        </w:rPr>
        <w:t>高原藏族生态文化</w:t>
      </w:r>
      <w:r w:rsidR="007F39D1" w:rsidRPr="00C85240">
        <w:rPr>
          <w:rFonts w:ascii="Times New Roman" w:eastAsia="宋体" w:hAnsi="Times New Roman" w:cs="宋体" w:hint="eastAsia"/>
          <w:sz w:val="18"/>
          <w:szCs w:val="18"/>
        </w:rPr>
        <w:t>[M]</w:t>
      </w:r>
      <w:r w:rsidR="00855EF1" w:rsidRPr="00C85240">
        <w:rPr>
          <w:rFonts w:ascii="Times New Roman" w:eastAsia="宋体" w:hAnsi="Times New Roman" w:cs="宋体" w:hint="eastAsia"/>
          <w:sz w:val="18"/>
          <w:szCs w:val="18"/>
        </w:rPr>
        <w:t>.</w:t>
      </w:r>
      <w:r w:rsidR="007F39D1" w:rsidRPr="00C85240">
        <w:rPr>
          <w:rFonts w:ascii="Times New Roman" w:eastAsia="宋体" w:hAnsi="Times New Roman" w:cs="宋体" w:hint="eastAsia"/>
          <w:sz w:val="18"/>
          <w:szCs w:val="18"/>
        </w:rPr>
        <w:t xml:space="preserve"> </w:t>
      </w:r>
      <w:r w:rsidR="00855EF1" w:rsidRPr="00C85240">
        <w:rPr>
          <w:rFonts w:ascii="Times New Roman" w:eastAsia="宋体" w:hAnsi="Times New Roman" w:cs="宋体" w:hint="eastAsia"/>
          <w:sz w:val="18"/>
          <w:szCs w:val="18"/>
        </w:rPr>
        <w:t>兰州</w:t>
      </w:r>
      <w:r w:rsidR="007F39D1" w:rsidRPr="00C85240">
        <w:rPr>
          <w:rFonts w:ascii="Times New Roman" w:eastAsia="宋体" w:hAnsi="Times New Roman" w:cs="宋体" w:hint="eastAsia"/>
          <w:sz w:val="18"/>
          <w:szCs w:val="18"/>
        </w:rPr>
        <w:t xml:space="preserve">: </w:t>
      </w:r>
      <w:r w:rsidR="00855EF1" w:rsidRPr="00C85240">
        <w:rPr>
          <w:rFonts w:ascii="Times New Roman" w:eastAsia="宋体" w:hAnsi="Times New Roman" w:cs="宋体" w:hint="eastAsia"/>
          <w:sz w:val="18"/>
          <w:szCs w:val="18"/>
        </w:rPr>
        <w:t>甘肃民族出版</w:t>
      </w:r>
      <w:r w:rsidR="007F39D1" w:rsidRPr="00C85240">
        <w:rPr>
          <w:rFonts w:ascii="Times New Roman" w:eastAsia="宋体" w:hAnsi="Times New Roman" w:cs="宋体" w:hint="eastAsia"/>
          <w:sz w:val="18"/>
          <w:szCs w:val="18"/>
        </w:rPr>
        <w:t>社</w:t>
      </w:r>
      <w:r w:rsidR="007F39D1" w:rsidRPr="00C85240">
        <w:rPr>
          <w:rFonts w:ascii="Times New Roman" w:eastAsia="宋体" w:hAnsi="Times New Roman" w:cs="宋体" w:hint="eastAsia"/>
          <w:sz w:val="18"/>
          <w:szCs w:val="18"/>
        </w:rPr>
        <w:t xml:space="preserve">, </w:t>
      </w:r>
      <w:r w:rsidR="00855EF1" w:rsidRPr="00C85240">
        <w:rPr>
          <w:rFonts w:ascii="Times New Roman" w:eastAsia="宋体" w:hAnsi="Times New Roman" w:cs="宋体" w:hint="eastAsia"/>
          <w:sz w:val="18"/>
          <w:szCs w:val="18"/>
        </w:rPr>
        <w:t>2007</w:t>
      </w:r>
      <w:r w:rsidR="007F39D1" w:rsidRPr="00C85240">
        <w:rPr>
          <w:rFonts w:ascii="Times New Roman" w:eastAsia="宋体" w:hAnsi="Times New Roman" w:cs="宋体" w:hint="eastAsia"/>
          <w:sz w:val="18"/>
          <w:szCs w:val="18"/>
        </w:rPr>
        <w:t xml:space="preserve">: </w:t>
      </w:r>
      <w:r w:rsidR="00855EF1" w:rsidRPr="00C85240">
        <w:rPr>
          <w:rFonts w:ascii="Times New Roman" w:eastAsia="宋体" w:hAnsi="Times New Roman" w:cs="宋体" w:hint="eastAsia"/>
          <w:sz w:val="18"/>
          <w:szCs w:val="18"/>
        </w:rPr>
        <w:t>74</w:t>
      </w:r>
      <w:r w:rsidR="007F39D1" w:rsidRPr="00C85240">
        <w:rPr>
          <w:rFonts w:ascii="Times New Roman" w:eastAsia="宋体" w:hAnsi="Times New Roman" w:cs="宋体" w:hint="eastAsia"/>
          <w:sz w:val="18"/>
          <w:szCs w:val="18"/>
        </w:rPr>
        <w:t>.</w:t>
      </w:r>
    </w:p>
    <w:sectPr w:rsidR="00980C1E" w:rsidSect="001C70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409" w:rsidRDefault="005E4409" w:rsidP="00093297">
      <w:pPr>
        <w:spacing w:after="0"/>
      </w:pPr>
      <w:r>
        <w:separator/>
      </w:r>
    </w:p>
  </w:endnote>
  <w:endnote w:type="continuationSeparator" w:id="0">
    <w:p w:rsidR="005E4409" w:rsidRDefault="005E4409" w:rsidP="000932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409" w:rsidRDefault="005E4409" w:rsidP="00093297">
      <w:pPr>
        <w:spacing w:after="0"/>
      </w:pPr>
      <w:r>
        <w:separator/>
      </w:r>
    </w:p>
  </w:footnote>
  <w:footnote w:type="continuationSeparator" w:id="0">
    <w:p w:rsidR="005E4409" w:rsidRDefault="005E4409" w:rsidP="00093297">
      <w:pPr>
        <w:spacing w:after="0"/>
      </w:pPr>
      <w:r>
        <w:continuationSeparator/>
      </w:r>
    </w:p>
  </w:footnote>
  <w:footnote w:id="1">
    <w:p w:rsidR="00093297" w:rsidRPr="0036048B" w:rsidRDefault="00093297" w:rsidP="00093297">
      <w:pPr>
        <w:pStyle w:val="a4"/>
        <w:rPr>
          <w:rFonts w:ascii="Times New Roman" w:hAnsi="Times New Roman"/>
        </w:rPr>
      </w:pPr>
      <w:r w:rsidRPr="0036048B">
        <w:rPr>
          <w:rFonts w:ascii="Times New Roman"/>
        </w:rPr>
        <w:t>基金项目：公益性行业（农业）科研专项（</w:t>
      </w:r>
      <w:r w:rsidRPr="0036048B">
        <w:rPr>
          <w:rFonts w:ascii="Times New Roman" w:hAnsi="Times New Roman"/>
        </w:rPr>
        <w:t>201203006</w:t>
      </w:r>
      <w:r w:rsidRPr="0036048B">
        <w:rPr>
          <w:rFonts w:ascii="Times New Roman"/>
        </w:rPr>
        <w:t>）；国家科技支撑计划（</w:t>
      </w:r>
      <w:r w:rsidRPr="0036048B">
        <w:rPr>
          <w:rFonts w:ascii="Times New Roman" w:hAnsi="Times New Roman"/>
        </w:rPr>
        <w:t>2012BAC01B02</w:t>
      </w:r>
      <w:r w:rsidRPr="0036048B">
        <w:rPr>
          <w:rFonts w:ascii="Times New Roman"/>
        </w:rPr>
        <w:t>）</w:t>
      </w:r>
    </w:p>
    <w:p w:rsidR="00093297" w:rsidRPr="0036048B" w:rsidRDefault="00093297" w:rsidP="00093297">
      <w:pPr>
        <w:pStyle w:val="a4"/>
        <w:rPr>
          <w:rFonts w:ascii="Times New Roman" w:hAnsi="Times New Roman"/>
        </w:rPr>
      </w:pPr>
      <w:r w:rsidRPr="0036048B">
        <w:rPr>
          <w:rFonts w:ascii="Times New Roman"/>
        </w:rPr>
        <w:t>作者简介：</w:t>
      </w:r>
      <w:r w:rsidR="00332CA4" w:rsidRPr="0036048B">
        <w:rPr>
          <w:rFonts w:ascii="Times New Roman" w:hint="eastAsia"/>
        </w:rPr>
        <w:t>潘多</w:t>
      </w:r>
      <w:r w:rsidRPr="0036048B">
        <w:rPr>
          <w:rFonts w:ascii="Times New Roman"/>
        </w:rPr>
        <w:t>，女，</w:t>
      </w:r>
      <w:r w:rsidR="00AA6149">
        <w:rPr>
          <w:rFonts w:ascii="Times New Roman" w:hint="eastAsia"/>
        </w:rPr>
        <w:t>1989</w:t>
      </w:r>
      <w:r w:rsidR="00AA6149">
        <w:rPr>
          <w:rFonts w:ascii="Times New Roman" w:hint="eastAsia"/>
        </w:rPr>
        <w:t>，</w:t>
      </w:r>
      <w:r w:rsidR="0036048B">
        <w:rPr>
          <w:rFonts w:ascii="Times New Roman" w:hint="eastAsia"/>
        </w:rPr>
        <w:t>西藏日喀则</w:t>
      </w:r>
      <w:r w:rsidRPr="0036048B">
        <w:rPr>
          <w:rFonts w:ascii="Times New Roman"/>
        </w:rPr>
        <w:t>，硕士研究生，主要从事退化草地恢复研究，</w:t>
      </w:r>
      <w:r w:rsidRPr="0036048B">
        <w:rPr>
          <w:rFonts w:ascii="Times New Roman" w:hAnsi="Times New Roman"/>
        </w:rPr>
        <w:t>E-mail</w:t>
      </w:r>
      <w:r w:rsidRPr="0036048B">
        <w:rPr>
          <w:rFonts w:ascii="Times New Roman"/>
        </w:rPr>
        <w:t>：</w:t>
      </w:r>
      <w:r w:rsidR="00AA6149">
        <w:rPr>
          <w:rFonts w:ascii="Times New Roman" w:hint="eastAsia"/>
        </w:rPr>
        <w:t>bsoz5322</w:t>
      </w:r>
      <w:r w:rsidR="00520D92">
        <w:rPr>
          <w:rFonts w:ascii="Times New Roman" w:hint="eastAsia"/>
        </w:rPr>
        <w:t>@163.com</w:t>
      </w:r>
    </w:p>
    <w:p w:rsidR="00093297" w:rsidRDefault="00093297" w:rsidP="00093297">
      <w:pPr>
        <w:pStyle w:val="a4"/>
      </w:pPr>
      <w:r w:rsidRPr="0036048B">
        <w:rPr>
          <w:rStyle w:val="a5"/>
          <w:rFonts w:ascii="Times New Roman" w:hAnsi="Times New Roman"/>
        </w:rPr>
        <w:sym w:font="Symbol" w:char="F02A"/>
      </w:r>
      <w:r w:rsidRPr="0036048B">
        <w:rPr>
          <w:rFonts w:ascii="Times New Roman" w:hAnsi="Times New Roman"/>
        </w:rPr>
        <w:t xml:space="preserve"> </w:t>
      </w:r>
      <w:r w:rsidRPr="0036048B">
        <w:rPr>
          <w:rFonts w:ascii="Times New Roman"/>
        </w:rPr>
        <w:t>通讯作者</w:t>
      </w:r>
      <w:r w:rsidRPr="0036048B">
        <w:rPr>
          <w:rFonts w:ascii="Times New Roman" w:hAnsi="Times New Roman"/>
        </w:rPr>
        <w:t xml:space="preserve">Corresponding author, E-mail: </w:t>
      </w:r>
      <w:hyperlink r:id="rId1" w:history="1">
        <w:r w:rsidRPr="0036048B">
          <w:rPr>
            <w:rFonts w:ascii="Times New Roman" w:hAnsi="Times New Roman"/>
          </w:rPr>
          <w:t>shaoxinqing@163.com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8CA66D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15103728"/>
    <w:multiLevelType w:val="hybridMultilevel"/>
    <w:tmpl w:val="B3ECDE32"/>
    <w:lvl w:ilvl="0" w:tplc="0B9E0D1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AF72CC"/>
    <w:multiLevelType w:val="hybridMultilevel"/>
    <w:tmpl w:val="062039F4"/>
    <w:lvl w:ilvl="0" w:tplc="8A4E5944">
      <w:start w:val="1"/>
      <w:numFmt w:val="decimal"/>
      <w:lvlText w:val="%1．"/>
      <w:lvlJc w:val="left"/>
      <w:pPr>
        <w:ind w:left="375" w:hanging="37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7C36852"/>
    <w:multiLevelType w:val="hybridMultilevel"/>
    <w:tmpl w:val="8BF01698"/>
    <w:lvl w:ilvl="0" w:tplc="C0589A30">
      <w:start w:val="4"/>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A46CF8"/>
    <w:multiLevelType w:val="hybridMultilevel"/>
    <w:tmpl w:val="6E4CEB6E"/>
    <w:lvl w:ilvl="0" w:tplc="9802EB9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4C3CDC"/>
    <w:multiLevelType w:val="hybridMultilevel"/>
    <w:tmpl w:val="50DA2C04"/>
    <w:lvl w:ilvl="0" w:tplc="3B42C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AA7C70"/>
    <w:multiLevelType w:val="hybridMultilevel"/>
    <w:tmpl w:val="E46EE9D2"/>
    <w:lvl w:ilvl="0" w:tplc="3DAC7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9E54079"/>
    <w:multiLevelType w:val="hybridMultilevel"/>
    <w:tmpl w:val="E26AC11E"/>
    <w:lvl w:ilvl="0" w:tplc="5B5E7C1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A7A2272"/>
    <w:multiLevelType w:val="hybridMultilevel"/>
    <w:tmpl w:val="B6FC608E"/>
    <w:lvl w:ilvl="0" w:tplc="7A1CE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E94680"/>
    <w:multiLevelType w:val="hybridMultilevel"/>
    <w:tmpl w:val="BDB8CB24"/>
    <w:lvl w:ilvl="0" w:tplc="D010A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6003A4B"/>
    <w:multiLevelType w:val="hybridMultilevel"/>
    <w:tmpl w:val="71F89E42"/>
    <w:lvl w:ilvl="0" w:tplc="999808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6"/>
  </w:num>
  <w:num w:numId="4">
    <w:abstractNumId w:val="3"/>
  </w:num>
  <w:num w:numId="5">
    <w:abstractNumId w:val="5"/>
  </w:num>
  <w:num w:numId="6">
    <w:abstractNumId w:val="10"/>
  </w:num>
  <w:num w:numId="7">
    <w:abstractNumId w:val="7"/>
  </w:num>
  <w:num w:numId="8">
    <w:abstractNumId w:val="1"/>
  </w:num>
  <w:num w:numId="9">
    <w:abstractNumId w:val="2"/>
  </w:num>
  <w:num w:numId="10">
    <w:abstractNumId w:val="4"/>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w15:presenceInfo w15:providerId="None" w15:userId="Ale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93DE0"/>
    <w:rsid w:val="000010D7"/>
    <w:rsid w:val="00005D5F"/>
    <w:rsid w:val="00015508"/>
    <w:rsid w:val="00015CD0"/>
    <w:rsid w:val="0001712D"/>
    <w:rsid w:val="00025E23"/>
    <w:rsid w:val="00047632"/>
    <w:rsid w:val="00047C01"/>
    <w:rsid w:val="000500DF"/>
    <w:rsid w:val="000544EC"/>
    <w:rsid w:val="0005590A"/>
    <w:rsid w:val="00071E1C"/>
    <w:rsid w:val="00073356"/>
    <w:rsid w:val="000752B7"/>
    <w:rsid w:val="0007556D"/>
    <w:rsid w:val="0009296F"/>
    <w:rsid w:val="00093297"/>
    <w:rsid w:val="00093F49"/>
    <w:rsid w:val="000A7942"/>
    <w:rsid w:val="000B6A77"/>
    <w:rsid w:val="000C2C91"/>
    <w:rsid w:val="000C36A4"/>
    <w:rsid w:val="000C602E"/>
    <w:rsid w:val="000C72CA"/>
    <w:rsid w:val="000D4555"/>
    <w:rsid w:val="000E0691"/>
    <w:rsid w:val="000F28A2"/>
    <w:rsid w:val="000F4398"/>
    <w:rsid w:val="00101A35"/>
    <w:rsid w:val="001243F0"/>
    <w:rsid w:val="00132252"/>
    <w:rsid w:val="001446F6"/>
    <w:rsid w:val="0015025D"/>
    <w:rsid w:val="00151E06"/>
    <w:rsid w:val="00153D98"/>
    <w:rsid w:val="001727DD"/>
    <w:rsid w:val="001729B3"/>
    <w:rsid w:val="00174FE1"/>
    <w:rsid w:val="001815F1"/>
    <w:rsid w:val="001A2291"/>
    <w:rsid w:val="001B3977"/>
    <w:rsid w:val="001B4744"/>
    <w:rsid w:val="001B53D7"/>
    <w:rsid w:val="001C1F84"/>
    <w:rsid w:val="001C7085"/>
    <w:rsid w:val="001C70F3"/>
    <w:rsid w:val="001D00C5"/>
    <w:rsid w:val="001E455A"/>
    <w:rsid w:val="001E7417"/>
    <w:rsid w:val="001E7A42"/>
    <w:rsid w:val="001E7A9D"/>
    <w:rsid w:val="001F711F"/>
    <w:rsid w:val="0021373A"/>
    <w:rsid w:val="00217529"/>
    <w:rsid w:val="002315C5"/>
    <w:rsid w:val="00235F22"/>
    <w:rsid w:val="00266E0D"/>
    <w:rsid w:val="0027502F"/>
    <w:rsid w:val="002778C5"/>
    <w:rsid w:val="00285E3E"/>
    <w:rsid w:val="00291D8D"/>
    <w:rsid w:val="002B44F8"/>
    <w:rsid w:val="002B6DBD"/>
    <w:rsid w:val="002B7CF4"/>
    <w:rsid w:val="002C7531"/>
    <w:rsid w:val="002E6ACB"/>
    <w:rsid w:val="002F0533"/>
    <w:rsid w:val="00304F91"/>
    <w:rsid w:val="003051F9"/>
    <w:rsid w:val="0031085E"/>
    <w:rsid w:val="0031258F"/>
    <w:rsid w:val="003162BF"/>
    <w:rsid w:val="00316EC3"/>
    <w:rsid w:val="003200E0"/>
    <w:rsid w:val="0032526E"/>
    <w:rsid w:val="00332CA4"/>
    <w:rsid w:val="0033441B"/>
    <w:rsid w:val="00336D32"/>
    <w:rsid w:val="00342005"/>
    <w:rsid w:val="00350EED"/>
    <w:rsid w:val="003534C0"/>
    <w:rsid w:val="003579B3"/>
    <w:rsid w:val="00357F08"/>
    <w:rsid w:val="0036048B"/>
    <w:rsid w:val="00384A81"/>
    <w:rsid w:val="00387C8E"/>
    <w:rsid w:val="003B68B3"/>
    <w:rsid w:val="003C313B"/>
    <w:rsid w:val="003C5D05"/>
    <w:rsid w:val="003D3ACE"/>
    <w:rsid w:val="003D72E4"/>
    <w:rsid w:val="003E5AE9"/>
    <w:rsid w:val="003E64BF"/>
    <w:rsid w:val="00402FCB"/>
    <w:rsid w:val="00404E3C"/>
    <w:rsid w:val="00414217"/>
    <w:rsid w:val="0042075C"/>
    <w:rsid w:val="0042528E"/>
    <w:rsid w:val="0043392D"/>
    <w:rsid w:val="004414EA"/>
    <w:rsid w:val="00444009"/>
    <w:rsid w:val="004441C5"/>
    <w:rsid w:val="00445492"/>
    <w:rsid w:val="004466AD"/>
    <w:rsid w:val="004771EC"/>
    <w:rsid w:val="00485CFF"/>
    <w:rsid w:val="00491A88"/>
    <w:rsid w:val="004925C1"/>
    <w:rsid w:val="004A4A60"/>
    <w:rsid w:val="004B1815"/>
    <w:rsid w:val="004C5F70"/>
    <w:rsid w:val="004C62D5"/>
    <w:rsid w:val="004C7328"/>
    <w:rsid w:val="004C7C2C"/>
    <w:rsid w:val="004C7D07"/>
    <w:rsid w:val="004D6C50"/>
    <w:rsid w:val="004E072D"/>
    <w:rsid w:val="004E23D8"/>
    <w:rsid w:val="004E2F9A"/>
    <w:rsid w:val="004F1961"/>
    <w:rsid w:val="004F3CD3"/>
    <w:rsid w:val="004F4184"/>
    <w:rsid w:val="004F5EC4"/>
    <w:rsid w:val="00505545"/>
    <w:rsid w:val="0051194C"/>
    <w:rsid w:val="00512953"/>
    <w:rsid w:val="00520D92"/>
    <w:rsid w:val="00524922"/>
    <w:rsid w:val="00526041"/>
    <w:rsid w:val="00527BA3"/>
    <w:rsid w:val="00527D4A"/>
    <w:rsid w:val="0053196D"/>
    <w:rsid w:val="005335B0"/>
    <w:rsid w:val="00535A01"/>
    <w:rsid w:val="0054025B"/>
    <w:rsid w:val="005410B9"/>
    <w:rsid w:val="005422B8"/>
    <w:rsid w:val="00544CDC"/>
    <w:rsid w:val="005628D4"/>
    <w:rsid w:val="00564339"/>
    <w:rsid w:val="00564640"/>
    <w:rsid w:val="00570227"/>
    <w:rsid w:val="00576D29"/>
    <w:rsid w:val="005937B9"/>
    <w:rsid w:val="005A0433"/>
    <w:rsid w:val="005B05F8"/>
    <w:rsid w:val="005B0B32"/>
    <w:rsid w:val="005B2E76"/>
    <w:rsid w:val="005D420A"/>
    <w:rsid w:val="005D5A22"/>
    <w:rsid w:val="005E4409"/>
    <w:rsid w:val="005E56EE"/>
    <w:rsid w:val="005F5A7A"/>
    <w:rsid w:val="005F5F34"/>
    <w:rsid w:val="00601728"/>
    <w:rsid w:val="00601FC5"/>
    <w:rsid w:val="00602874"/>
    <w:rsid w:val="00603E69"/>
    <w:rsid w:val="00605B90"/>
    <w:rsid w:val="006066A6"/>
    <w:rsid w:val="0061482E"/>
    <w:rsid w:val="00630944"/>
    <w:rsid w:val="00642AF4"/>
    <w:rsid w:val="0064649E"/>
    <w:rsid w:val="00651611"/>
    <w:rsid w:val="00672DE6"/>
    <w:rsid w:val="006735DE"/>
    <w:rsid w:val="00674A28"/>
    <w:rsid w:val="006A1E9F"/>
    <w:rsid w:val="006B00B2"/>
    <w:rsid w:val="006C3B28"/>
    <w:rsid w:val="006D27A8"/>
    <w:rsid w:val="006D39D3"/>
    <w:rsid w:val="006D58C8"/>
    <w:rsid w:val="00706FE5"/>
    <w:rsid w:val="00715AC1"/>
    <w:rsid w:val="00723342"/>
    <w:rsid w:val="007256BA"/>
    <w:rsid w:val="00734D18"/>
    <w:rsid w:val="00734D70"/>
    <w:rsid w:val="00736C41"/>
    <w:rsid w:val="007404F4"/>
    <w:rsid w:val="00753A7D"/>
    <w:rsid w:val="00765D0A"/>
    <w:rsid w:val="00770F9A"/>
    <w:rsid w:val="00771AF1"/>
    <w:rsid w:val="007848CB"/>
    <w:rsid w:val="007850B3"/>
    <w:rsid w:val="00791DAF"/>
    <w:rsid w:val="007A6396"/>
    <w:rsid w:val="007B4B98"/>
    <w:rsid w:val="007C25DD"/>
    <w:rsid w:val="007C4776"/>
    <w:rsid w:val="007C6D43"/>
    <w:rsid w:val="007C7772"/>
    <w:rsid w:val="007D06D9"/>
    <w:rsid w:val="007D0C78"/>
    <w:rsid w:val="007D52FA"/>
    <w:rsid w:val="007E20F7"/>
    <w:rsid w:val="007E2310"/>
    <w:rsid w:val="007E68EA"/>
    <w:rsid w:val="007E70C3"/>
    <w:rsid w:val="007F39D1"/>
    <w:rsid w:val="007F3AF1"/>
    <w:rsid w:val="007F5E14"/>
    <w:rsid w:val="007F60CB"/>
    <w:rsid w:val="00801A1E"/>
    <w:rsid w:val="008035CA"/>
    <w:rsid w:val="008071DD"/>
    <w:rsid w:val="008206B7"/>
    <w:rsid w:val="0083411A"/>
    <w:rsid w:val="00837956"/>
    <w:rsid w:val="00842A00"/>
    <w:rsid w:val="008462DB"/>
    <w:rsid w:val="008519A7"/>
    <w:rsid w:val="00855EF1"/>
    <w:rsid w:val="008605A0"/>
    <w:rsid w:val="00867B3D"/>
    <w:rsid w:val="008838F8"/>
    <w:rsid w:val="00887D2E"/>
    <w:rsid w:val="00893D6A"/>
    <w:rsid w:val="008947E4"/>
    <w:rsid w:val="008A51F8"/>
    <w:rsid w:val="008A5F8D"/>
    <w:rsid w:val="008C24E0"/>
    <w:rsid w:val="008D392E"/>
    <w:rsid w:val="008D5402"/>
    <w:rsid w:val="008D58A7"/>
    <w:rsid w:val="008E0590"/>
    <w:rsid w:val="008F0ED8"/>
    <w:rsid w:val="00900BF1"/>
    <w:rsid w:val="009034E0"/>
    <w:rsid w:val="00912BB1"/>
    <w:rsid w:val="0092342D"/>
    <w:rsid w:val="00923BB1"/>
    <w:rsid w:val="00925048"/>
    <w:rsid w:val="009273FA"/>
    <w:rsid w:val="0093011A"/>
    <w:rsid w:val="00930545"/>
    <w:rsid w:val="00931317"/>
    <w:rsid w:val="009314CF"/>
    <w:rsid w:val="00934A1C"/>
    <w:rsid w:val="00942330"/>
    <w:rsid w:val="00942819"/>
    <w:rsid w:val="00947CAB"/>
    <w:rsid w:val="00957F39"/>
    <w:rsid w:val="00974C19"/>
    <w:rsid w:val="00980C1E"/>
    <w:rsid w:val="00984BCF"/>
    <w:rsid w:val="0099009B"/>
    <w:rsid w:val="00991933"/>
    <w:rsid w:val="00993DE0"/>
    <w:rsid w:val="009A6A82"/>
    <w:rsid w:val="009A6DA3"/>
    <w:rsid w:val="009B247F"/>
    <w:rsid w:val="009B2E23"/>
    <w:rsid w:val="009B480E"/>
    <w:rsid w:val="009B70A9"/>
    <w:rsid w:val="009D1BB0"/>
    <w:rsid w:val="009D58E7"/>
    <w:rsid w:val="009D7060"/>
    <w:rsid w:val="009E26A5"/>
    <w:rsid w:val="009E3345"/>
    <w:rsid w:val="009E748E"/>
    <w:rsid w:val="009E7AC0"/>
    <w:rsid w:val="009F58CC"/>
    <w:rsid w:val="00A002E1"/>
    <w:rsid w:val="00A01D51"/>
    <w:rsid w:val="00A0244F"/>
    <w:rsid w:val="00A02A89"/>
    <w:rsid w:val="00A05AD0"/>
    <w:rsid w:val="00A05DAE"/>
    <w:rsid w:val="00A060C9"/>
    <w:rsid w:val="00A0702A"/>
    <w:rsid w:val="00A168CC"/>
    <w:rsid w:val="00A17994"/>
    <w:rsid w:val="00A3254B"/>
    <w:rsid w:val="00A35399"/>
    <w:rsid w:val="00A4132C"/>
    <w:rsid w:val="00A414D1"/>
    <w:rsid w:val="00A42D5B"/>
    <w:rsid w:val="00A45F07"/>
    <w:rsid w:val="00A5132E"/>
    <w:rsid w:val="00A6311F"/>
    <w:rsid w:val="00A63DF7"/>
    <w:rsid w:val="00A71FF0"/>
    <w:rsid w:val="00A8061E"/>
    <w:rsid w:val="00A80E8A"/>
    <w:rsid w:val="00A80F70"/>
    <w:rsid w:val="00A83754"/>
    <w:rsid w:val="00A87DAA"/>
    <w:rsid w:val="00AA4E2E"/>
    <w:rsid w:val="00AA5DF2"/>
    <w:rsid w:val="00AA6149"/>
    <w:rsid w:val="00AB3068"/>
    <w:rsid w:val="00AB5E3E"/>
    <w:rsid w:val="00B00AE2"/>
    <w:rsid w:val="00B31394"/>
    <w:rsid w:val="00B37393"/>
    <w:rsid w:val="00B42791"/>
    <w:rsid w:val="00B46AD3"/>
    <w:rsid w:val="00B75DFB"/>
    <w:rsid w:val="00B86B47"/>
    <w:rsid w:val="00B96F18"/>
    <w:rsid w:val="00BB55AB"/>
    <w:rsid w:val="00BC203B"/>
    <w:rsid w:val="00BC51B4"/>
    <w:rsid w:val="00BC7728"/>
    <w:rsid w:val="00BC7DE2"/>
    <w:rsid w:val="00BD016E"/>
    <w:rsid w:val="00BD25E8"/>
    <w:rsid w:val="00BD772D"/>
    <w:rsid w:val="00BE50B7"/>
    <w:rsid w:val="00BE7BB1"/>
    <w:rsid w:val="00BF1DEA"/>
    <w:rsid w:val="00C00C6C"/>
    <w:rsid w:val="00C0490F"/>
    <w:rsid w:val="00C1053F"/>
    <w:rsid w:val="00C1081F"/>
    <w:rsid w:val="00C17653"/>
    <w:rsid w:val="00C41967"/>
    <w:rsid w:val="00C44365"/>
    <w:rsid w:val="00C51EEF"/>
    <w:rsid w:val="00C52661"/>
    <w:rsid w:val="00C649A5"/>
    <w:rsid w:val="00C71C5F"/>
    <w:rsid w:val="00C80673"/>
    <w:rsid w:val="00C85240"/>
    <w:rsid w:val="00C86295"/>
    <w:rsid w:val="00C8682D"/>
    <w:rsid w:val="00C93D04"/>
    <w:rsid w:val="00CA150C"/>
    <w:rsid w:val="00CA2BC9"/>
    <w:rsid w:val="00CA6374"/>
    <w:rsid w:val="00CC5D8D"/>
    <w:rsid w:val="00CC7C62"/>
    <w:rsid w:val="00CD65D0"/>
    <w:rsid w:val="00CF1119"/>
    <w:rsid w:val="00CF7C82"/>
    <w:rsid w:val="00D027C5"/>
    <w:rsid w:val="00D26031"/>
    <w:rsid w:val="00D26C2D"/>
    <w:rsid w:val="00D36D9A"/>
    <w:rsid w:val="00D452F9"/>
    <w:rsid w:val="00D76932"/>
    <w:rsid w:val="00D805CF"/>
    <w:rsid w:val="00D80955"/>
    <w:rsid w:val="00D850A2"/>
    <w:rsid w:val="00D909D5"/>
    <w:rsid w:val="00D90A4E"/>
    <w:rsid w:val="00D9496B"/>
    <w:rsid w:val="00DA58B3"/>
    <w:rsid w:val="00DA7414"/>
    <w:rsid w:val="00DA7D85"/>
    <w:rsid w:val="00DB2DA0"/>
    <w:rsid w:val="00DC4830"/>
    <w:rsid w:val="00DD0EE4"/>
    <w:rsid w:val="00DE6988"/>
    <w:rsid w:val="00DF734F"/>
    <w:rsid w:val="00E00D30"/>
    <w:rsid w:val="00E04130"/>
    <w:rsid w:val="00E13588"/>
    <w:rsid w:val="00E24C11"/>
    <w:rsid w:val="00E428CF"/>
    <w:rsid w:val="00E52668"/>
    <w:rsid w:val="00E570FF"/>
    <w:rsid w:val="00E574FC"/>
    <w:rsid w:val="00E579AB"/>
    <w:rsid w:val="00E60CF2"/>
    <w:rsid w:val="00E6683C"/>
    <w:rsid w:val="00E67867"/>
    <w:rsid w:val="00E67DE7"/>
    <w:rsid w:val="00E70FEC"/>
    <w:rsid w:val="00E72B3B"/>
    <w:rsid w:val="00E7724A"/>
    <w:rsid w:val="00E82CAD"/>
    <w:rsid w:val="00E9029E"/>
    <w:rsid w:val="00EB5A43"/>
    <w:rsid w:val="00EC6BBC"/>
    <w:rsid w:val="00ED0018"/>
    <w:rsid w:val="00ED3C43"/>
    <w:rsid w:val="00EE0900"/>
    <w:rsid w:val="00F14BC8"/>
    <w:rsid w:val="00F17569"/>
    <w:rsid w:val="00F25114"/>
    <w:rsid w:val="00F328D6"/>
    <w:rsid w:val="00F452EE"/>
    <w:rsid w:val="00F52F64"/>
    <w:rsid w:val="00F754F6"/>
    <w:rsid w:val="00F76044"/>
    <w:rsid w:val="00F83F04"/>
    <w:rsid w:val="00F90610"/>
    <w:rsid w:val="00F94566"/>
    <w:rsid w:val="00F95C35"/>
    <w:rsid w:val="00F978D7"/>
    <w:rsid w:val="00FA3A9F"/>
    <w:rsid w:val="00FA50E6"/>
    <w:rsid w:val="00FB6414"/>
    <w:rsid w:val="00FC2CB2"/>
    <w:rsid w:val="00FD05B9"/>
    <w:rsid w:val="00FD30AA"/>
    <w:rsid w:val="00FF6FC9"/>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DEDABB-ED39-4CEE-860B-2BA4014A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93DE0"/>
    <w:pPr>
      <w:adjustRightInd w:val="0"/>
      <w:snapToGrid w:val="0"/>
      <w:spacing w:after="200"/>
    </w:pPr>
    <w:rPr>
      <w:rFonts w:ascii="Tahoma" w:eastAsia="微软雅黑" w:hAnsi="Tahoma" w:cs="Times New Roman"/>
      <w:kern w:val="0"/>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脚注文本 Char"/>
    <w:basedOn w:val="a1"/>
    <w:link w:val="a4"/>
    <w:rsid w:val="00093297"/>
    <w:rPr>
      <w:rFonts w:ascii="Calibri" w:hAnsi="Calibri"/>
      <w:sz w:val="18"/>
      <w:szCs w:val="18"/>
    </w:rPr>
  </w:style>
  <w:style w:type="character" w:styleId="a5">
    <w:name w:val="footnote reference"/>
    <w:basedOn w:val="a1"/>
    <w:rsid w:val="00093297"/>
    <w:rPr>
      <w:vertAlign w:val="superscript"/>
    </w:rPr>
  </w:style>
  <w:style w:type="paragraph" w:styleId="a4">
    <w:name w:val="footnote text"/>
    <w:basedOn w:val="a0"/>
    <w:link w:val="Char"/>
    <w:rsid w:val="00093297"/>
    <w:pPr>
      <w:widowControl w:val="0"/>
      <w:adjustRightInd/>
      <w:spacing w:after="0" w:line="360" w:lineRule="auto"/>
    </w:pPr>
    <w:rPr>
      <w:rFonts w:ascii="Calibri" w:eastAsiaTheme="minorEastAsia" w:hAnsi="Calibri" w:cstheme="minorBidi"/>
      <w:kern w:val="2"/>
      <w:sz w:val="18"/>
      <w:szCs w:val="18"/>
    </w:rPr>
  </w:style>
  <w:style w:type="character" w:customStyle="1" w:styleId="Char1">
    <w:name w:val="脚注文本 Char1"/>
    <w:basedOn w:val="a1"/>
    <w:uiPriority w:val="99"/>
    <w:semiHidden/>
    <w:rsid w:val="00093297"/>
    <w:rPr>
      <w:rFonts w:ascii="Tahoma" w:eastAsia="微软雅黑" w:hAnsi="Tahoma" w:cs="Times New Roman"/>
      <w:kern w:val="0"/>
      <w:sz w:val="18"/>
      <w:szCs w:val="18"/>
    </w:rPr>
  </w:style>
  <w:style w:type="paragraph" w:styleId="a6">
    <w:name w:val="List Paragraph"/>
    <w:basedOn w:val="a0"/>
    <w:uiPriority w:val="34"/>
    <w:qFormat/>
    <w:rsid w:val="00C17653"/>
    <w:pPr>
      <w:ind w:firstLineChars="200" w:firstLine="420"/>
    </w:pPr>
  </w:style>
  <w:style w:type="paragraph" w:customStyle="1" w:styleId="Default">
    <w:name w:val="Default"/>
    <w:rsid w:val="00C17653"/>
    <w:pPr>
      <w:widowControl w:val="0"/>
      <w:autoSpaceDE w:val="0"/>
      <w:autoSpaceDN w:val="0"/>
      <w:adjustRightInd w:val="0"/>
    </w:pPr>
    <w:rPr>
      <w:rFonts w:ascii="Microsoft Himalaya" w:eastAsia="微软雅黑" w:hAnsi="Microsoft Himalaya" w:cs="Microsoft Himalaya"/>
      <w:color w:val="000000"/>
      <w:kern w:val="0"/>
      <w:sz w:val="24"/>
      <w:szCs w:val="24"/>
      <w:lang w:bidi="bo-CN"/>
    </w:rPr>
  </w:style>
  <w:style w:type="paragraph" w:styleId="a7">
    <w:name w:val="header"/>
    <w:basedOn w:val="a0"/>
    <w:link w:val="Char0"/>
    <w:uiPriority w:val="99"/>
    <w:semiHidden/>
    <w:unhideWhenUsed/>
    <w:rsid w:val="0051194C"/>
    <w:pPr>
      <w:pBdr>
        <w:bottom w:val="single" w:sz="6" w:space="1" w:color="auto"/>
      </w:pBdr>
      <w:tabs>
        <w:tab w:val="center" w:pos="4153"/>
        <w:tab w:val="right" w:pos="8306"/>
      </w:tabs>
      <w:jc w:val="center"/>
    </w:pPr>
    <w:rPr>
      <w:sz w:val="18"/>
      <w:szCs w:val="18"/>
    </w:rPr>
  </w:style>
  <w:style w:type="character" w:customStyle="1" w:styleId="Char0">
    <w:name w:val="页眉 Char"/>
    <w:basedOn w:val="a1"/>
    <w:link w:val="a7"/>
    <w:uiPriority w:val="99"/>
    <w:semiHidden/>
    <w:rsid w:val="0051194C"/>
    <w:rPr>
      <w:rFonts w:ascii="Tahoma" w:eastAsia="微软雅黑" w:hAnsi="Tahoma" w:cs="Times New Roman"/>
      <w:kern w:val="0"/>
      <w:sz w:val="18"/>
      <w:szCs w:val="18"/>
    </w:rPr>
  </w:style>
  <w:style w:type="paragraph" w:styleId="a8">
    <w:name w:val="footer"/>
    <w:basedOn w:val="a0"/>
    <w:link w:val="Char2"/>
    <w:uiPriority w:val="99"/>
    <w:semiHidden/>
    <w:unhideWhenUsed/>
    <w:rsid w:val="0051194C"/>
    <w:pPr>
      <w:tabs>
        <w:tab w:val="center" w:pos="4153"/>
        <w:tab w:val="right" w:pos="8306"/>
      </w:tabs>
    </w:pPr>
    <w:rPr>
      <w:sz w:val="18"/>
      <w:szCs w:val="18"/>
    </w:rPr>
  </w:style>
  <w:style w:type="character" w:customStyle="1" w:styleId="Char2">
    <w:name w:val="页脚 Char"/>
    <w:basedOn w:val="a1"/>
    <w:link w:val="a8"/>
    <w:uiPriority w:val="99"/>
    <w:semiHidden/>
    <w:rsid w:val="0051194C"/>
    <w:rPr>
      <w:rFonts w:ascii="Tahoma" w:eastAsia="微软雅黑" w:hAnsi="Tahoma" w:cs="Times New Roman"/>
      <w:kern w:val="0"/>
      <w:sz w:val="18"/>
      <w:szCs w:val="18"/>
    </w:rPr>
  </w:style>
  <w:style w:type="character" w:styleId="a9">
    <w:name w:val="annotation reference"/>
    <w:basedOn w:val="a1"/>
    <w:uiPriority w:val="99"/>
    <w:semiHidden/>
    <w:unhideWhenUsed/>
    <w:rsid w:val="00A002E1"/>
    <w:rPr>
      <w:sz w:val="21"/>
      <w:szCs w:val="21"/>
    </w:rPr>
  </w:style>
  <w:style w:type="paragraph" w:styleId="aa">
    <w:name w:val="annotation text"/>
    <w:basedOn w:val="a0"/>
    <w:link w:val="Char3"/>
    <w:uiPriority w:val="99"/>
    <w:semiHidden/>
    <w:unhideWhenUsed/>
    <w:rsid w:val="00A002E1"/>
  </w:style>
  <w:style w:type="character" w:customStyle="1" w:styleId="Char3">
    <w:name w:val="批注文字 Char"/>
    <w:basedOn w:val="a1"/>
    <w:link w:val="aa"/>
    <w:uiPriority w:val="99"/>
    <w:semiHidden/>
    <w:rsid w:val="00A002E1"/>
    <w:rPr>
      <w:rFonts w:ascii="Tahoma" w:eastAsia="微软雅黑" w:hAnsi="Tahoma" w:cs="Times New Roman"/>
      <w:kern w:val="0"/>
      <w:sz w:val="22"/>
    </w:rPr>
  </w:style>
  <w:style w:type="paragraph" w:styleId="ab">
    <w:name w:val="Balloon Text"/>
    <w:basedOn w:val="a0"/>
    <w:link w:val="Char4"/>
    <w:uiPriority w:val="99"/>
    <w:semiHidden/>
    <w:unhideWhenUsed/>
    <w:rsid w:val="00A002E1"/>
    <w:pPr>
      <w:spacing w:after="0"/>
    </w:pPr>
    <w:rPr>
      <w:sz w:val="18"/>
      <w:szCs w:val="18"/>
    </w:rPr>
  </w:style>
  <w:style w:type="character" w:customStyle="1" w:styleId="Char4">
    <w:name w:val="批注框文本 Char"/>
    <w:basedOn w:val="a1"/>
    <w:link w:val="ab"/>
    <w:uiPriority w:val="99"/>
    <w:semiHidden/>
    <w:rsid w:val="00A002E1"/>
    <w:rPr>
      <w:rFonts w:ascii="Tahoma" w:eastAsia="微软雅黑" w:hAnsi="Tahoma" w:cs="Times New Roman"/>
      <w:kern w:val="0"/>
      <w:sz w:val="18"/>
      <w:szCs w:val="18"/>
    </w:rPr>
  </w:style>
  <w:style w:type="paragraph" w:styleId="ac">
    <w:name w:val="annotation subject"/>
    <w:basedOn w:val="aa"/>
    <w:next w:val="aa"/>
    <w:link w:val="Char5"/>
    <w:uiPriority w:val="99"/>
    <w:semiHidden/>
    <w:unhideWhenUsed/>
    <w:rsid w:val="00A002E1"/>
    <w:rPr>
      <w:b/>
      <w:bCs/>
    </w:rPr>
  </w:style>
  <w:style w:type="character" w:customStyle="1" w:styleId="Char5">
    <w:name w:val="批注主题 Char"/>
    <w:basedOn w:val="Char3"/>
    <w:link w:val="ac"/>
    <w:uiPriority w:val="99"/>
    <w:semiHidden/>
    <w:rsid w:val="00A002E1"/>
    <w:rPr>
      <w:rFonts w:ascii="Tahoma" w:eastAsia="微软雅黑" w:hAnsi="Tahoma" w:cs="Times New Roman"/>
      <w:b/>
      <w:bCs/>
      <w:kern w:val="0"/>
      <w:sz w:val="22"/>
    </w:rPr>
  </w:style>
  <w:style w:type="table" w:styleId="ad">
    <w:name w:val="Table Grid"/>
    <w:basedOn w:val="a2"/>
    <w:uiPriority w:val="59"/>
    <w:rsid w:val="00F83F04"/>
    <w:rPr>
      <w:rFonts w:ascii="Calibri" w:eastAsia="微软雅黑" w:hAnsi="Calibri" w:cs="Microsoft Himalaya"/>
      <w:kern w:val="0"/>
      <w:sz w:val="20"/>
      <w:szCs w:val="20"/>
      <w:lang w:bidi="bo-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
    <w:name w:val="List Bullet"/>
    <w:basedOn w:val="a0"/>
    <w:uiPriority w:val="99"/>
    <w:unhideWhenUsed/>
    <w:rsid w:val="004414E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517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62">
          <w:marLeft w:val="0"/>
          <w:marRight w:val="0"/>
          <w:marTop w:val="0"/>
          <w:marBottom w:val="0"/>
          <w:divBdr>
            <w:top w:val="none" w:sz="0" w:space="0" w:color="auto"/>
            <w:left w:val="none" w:sz="0" w:space="0" w:color="auto"/>
            <w:bottom w:val="none" w:sz="0" w:space="0" w:color="auto"/>
            <w:right w:val="none" w:sz="0" w:space="0" w:color="auto"/>
          </w:divBdr>
          <w:divsChild>
            <w:div w:id="1038317234">
              <w:marLeft w:val="0"/>
              <w:marRight w:val="0"/>
              <w:marTop w:val="0"/>
              <w:marBottom w:val="0"/>
              <w:divBdr>
                <w:top w:val="none" w:sz="0" w:space="0" w:color="auto"/>
                <w:left w:val="none" w:sz="0" w:space="0" w:color="auto"/>
                <w:bottom w:val="none" w:sz="0" w:space="0" w:color="auto"/>
                <w:right w:val="none" w:sz="0" w:space="0" w:color="auto"/>
              </w:divBdr>
              <w:divsChild>
                <w:div w:id="2130053666">
                  <w:marLeft w:val="0"/>
                  <w:marRight w:val="0"/>
                  <w:marTop w:val="0"/>
                  <w:marBottom w:val="15"/>
                  <w:divBdr>
                    <w:top w:val="none" w:sz="0" w:space="0" w:color="auto"/>
                    <w:left w:val="none" w:sz="0" w:space="0" w:color="auto"/>
                    <w:bottom w:val="none" w:sz="0" w:space="0" w:color="auto"/>
                    <w:right w:val="none" w:sz="0" w:space="0" w:color="auto"/>
                  </w:divBdr>
                  <w:divsChild>
                    <w:div w:id="1602714556">
                      <w:marLeft w:val="0"/>
                      <w:marRight w:val="0"/>
                      <w:marTop w:val="0"/>
                      <w:marBottom w:val="0"/>
                      <w:divBdr>
                        <w:top w:val="none" w:sz="0" w:space="0" w:color="auto"/>
                        <w:left w:val="none" w:sz="0" w:space="0" w:color="auto"/>
                        <w:bottom w:val="none" w:sz="0" w:space="0" w:color="auto"/>
                        <w:right w:val="none" w:sz="0" w:space="0" w:color="auto"/>
                      </w:divBdr>
                      <w:divsChild>
                        <w:div w:id="1856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58330">
      <w:bodyDiv w:val="1"/>
      <w:marLeft w:val="0"/>
      <w:marRight w:val="0"/>
      <w:marTop w:val="0"/>
      <w:marBottom w:val="0"/>
      <w:divBdr>
        <w:top w:val="none" w:sz="0" w:space="0" w:color="auto"/>
        <w:left w:val="none" w:sz="0" w:space="0" w:color="auto"/>
        <w:bottom w:val="none" w:sz="0" w:space="0" w:color="auto"/>
        <w:right w:val="none" w:sz="0" w:space="0" w:color="auto"/>
      </w:divBdr>
      <w:divsChild>
        <w:div w:id="173345476">
          <w:marLeft w:val="0"/>
          <w:marRight w:val="0"/>
          <w:marTop w:val="0"/>
          <w:marBottom w:val="0"/>
          <w:divBdr>
            <w:top w:val="none" w:sz="0" w:space="0" w:color="auto"/>
            <w:left w:val="none" w:sz="0" w:space="0" w:color="auto"/>
            <w:bottom w:val="none" w:sz="0" w:space="0" w:color="auto"/>
            <w:right w:val="none" w:sz="0" w:space="0" w:color="auto"/>
          </w:divBdr>
          <w:divsChild>
            <w:div w:id="1576553868">
              <w:marLeft w:val="0"/>
              <w:marRight w:val="0"/>
              <w:marTop w:val="0"/>
              <w:marBottom w:val="0"/>
              <w:divBdr>
                <w:top w:val="none" w:sz="0" w:space="0" w:color="auto"/>
                <w:left w:val="none" w:sz="0" w:space="0" w:color="auto"/>
                <w:bottom w:val="none" w:sz="0" w:space="0" w:color="auto"/>
                <w:right w:val="none" w:sz="0" w:space="0" w:color="auto"/>
              </w:divBdr>
              <w:divsChild>
                <w:div w:id="466240105">
                  <w:marLeft w:val="0"/>
                  <w:marRight w:val="0"/>
                  <w:marTop w:val="0"/>
                  <w:marBottom w:val="15"/>
                  <w:divBdr>
                    <w:top w:val="none" w:sz="0" w:space="0" w:color="auto"/>
                    <w:left w:val="none" w:sz="0" w:space="0" w:color="auto"/>
                    <w:bottom w:val="none" w:sz="0" w:space="0" w:color="auto"/>
                    <w:right w:val="none" w:sz="0" w:space="0" w:color="auto"/>
                  </w:divBdr>
                  <w:divsChild>
                    <w:div w:id="169102042">
                      <w:marLeft w:val="0"/>
                      <w:marRight w:val="0"/>
                      <w:marTop w:val="0"/>
                      <w:marBottom w:val="0"/>
                      <w:divBdr>
                        <w:top w:val="none" w:sz="0" w:space="0" w:color="auto"/>
                        <w:left w:val="none" w:sz="0" w:space="0" w:color="auto"/>
                        <w:bottom w:val="none" w:sz="0" w:space="0" w:color="auto"/>
                        <w:right w:val="none" w:sz="0" w:space="0" w:color="auto"/>
                      </w:divBdr>
                      <w:divsChild>
                        <w:div w:id="566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615739">
      <w:bodyDiv w:val="1"/>
      <w:marLeft w:val="0"/>
      <w:marRight w:val="0"/>
      <w:marTop w:val="0"/>
      <w:marBottom w:val="0"/>
      <w:divBdr>
        <w:top w:val="none" w:sz="0" w:space="0" w:color="auto"/>
        <w:left w:val="none" w:sz="0" w:space="0" w:color="auto"/>
        <w:bottom w:val="none" w:sz="0" w:space="0" w:color="auto"/>
        <w:right w:val="none" w:sz="0" w:space="0" w:color="auto"/>
      </w:divBdr>
      <w:divsChild>
        <w:div w:id="119423912">
          <w:marLeft w:val="0"/>
          <w:marRight w:val="0"/>
          <w:marTop w:val="0"/>
          <w:marBottom w:val="0"/>
          <w:divBdr>
            <w:top w:val="none" w:sz="0" w:space="0" w:color="auto"/>
            <w:left w:val="none" w:sz="0" w:space="0" w:color="auto"/>
            <w:bottom w:val="none" w:sz="0" w:space="0" w:color="auto"/>
            <w:right w:val="none" w:sz="0" w:space="0" w:color="auto"/>
          </w:divBdr>
          <w:divsChild>
            <w:div w:id="426776324">
              <w:marLeft w:val="0"/>
              <w:marRight w:val="0"/>
              <w:marTop w:val="0"/>
              <w:marBottom w:val="0"/>
              <w:divBdr>
                <w:top w:val="none" w:sz="0" w:space="0" w:color="auto"/>
                <w:left w:val="none" w:sz="0" w:space="0" w:color="auto"/>
                <w:bottom w:val="none" w:sz="0" w:space="0" w:color="auto"/>
                <w:right w:val="none" w:sz="0" w:space="0" w:color="auto"/>
              </w:divBdr>
              <w:divsChild>
                <w:div w:id="521825845">
                  <w:marLeft w:val="0"/>
                  <w:marRight w:val="0"/>
                  <w:marTop w:val="0"/>
                  <w:marBottom w:val="15"/>
                  <w:divBdr>
                    <w:top w:val="none" w:sz="0" w:space="0" w:color="auto"/>
                    <w:left w:val="none" w:sz="0" w:space="0" w:color="auto"/>
                    <w:bottom w:val="none" w:sz="0" w:space="0" w:color="auto"/>
                    <w:right w:val="none" w:sz="0" w:space="0" w:color="auto"/>
                  </w:divBdr>
                  <w:divsChild>
                    <w:div w:id="3974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236830">
      <w:bodyDiv w:val="1"/>
      <w:marLeft w:val="0"/>
      <w:marRight w:val="0"/>
      <w:marTop w:val="0"/>
      <w:marBottom w:val="0"/>
      <w:divBdr>
        <w:top w:val="none" w:sz="0" w:space="0" w:color="auto"/>
        <w:left w:val="none" w:sz="0" w:space="0" w:color="auto"/>
        <w:bottom w:val="none" w:sz="0" w:space="0" w:color="auto"/>
        <w:right w:val="none" w:sz="0" w:space="0" w:color="auto"/>
      </w:divBdr>
      <w:divsChild>
        <w:div w:id="2041666183">
          <w:marLeft w:val="0"/>
          <w:marRight w:val="0"/>
          <w:marTop w:val="0"/>
          <w:marBottom w:val="0"/>
          <w:divBdr>
            <w:top w:val="none" w:sz="0" w:space="0" w:color="auto"/>
            <w:left w:val="none" w:sz="0" w:space="0" w:color="auto"/>
            <w:bottom w:val="none" w:sz="0" w:space="0" w:color="auto"/>
            <w:right w:val="none" w:sz="0" w:space="0" w:color="auto"/>
          </w:divBdr>
          <w:divsChild>
            <w:div w:id="257910441">
              <w:marLeft w:val="0"/>
              <w:marRight w:val="0"/>
              <w:marTop w:val="0"/>
              <w:marBottom w:val="0"/>
              <w:divBdr>
                <w:top w:val="none" w:sz="0" w:space="0" w:color="auto"/>
                <w:left w:val="none" w:sz="0" w:space="0" w:color="auto"/>
                <w:bottom w:val="none" w:sz="0" w:space="0" w:color="auto"/>
                <w:right w:val="none" w:sz="0" w:space="0" w:color="auto"/>
              </w:divBdr>
              <w:divsChild>
                <w:div w:id="1962295651">
                  <w:marLeft w:val="0"/>
                  <w:marRight w:val="0"/>
                  <w:marTop w:val="0"/>
                  <w:marBottom w:val="15"/>
                  <w:divBdr>
                    <w:top w:val="none" w:sz="0" w:space="0" w:color="auto"/>
                    <w:left w:val="none" w:sz="0" w:space="0" w:color="auto"/>
                    <w:bottom w:val="none" w:sz="0" w:space="0" w:color="auto"/>
                    <w:right w:val="none" w:sz="0" w:space="0" w:color="auto"/>
                  </w:divBdr>
                  <w:divsChild>
                    <w:div w:id="8085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652525">
      <w:bodyDiv w:val="1"/>
      <w:marLeft w:val="0"/>
      <w:marRight w:val="0"/>
      <w:marTop w:val="0"/>
      <w:marBottom w:val="0"/>
      <w:divBdr>
        <w:top w:val="none" w:sz="0" w:space="0" w:color="auto"/>
        <w:left w:val="none" w:sz="0" w:space="0" w:color="auto"/>
        <w:bottom w:val="none" w:sz="0" w:space="0" w:color="auto"/>
        <w:right w:val="none" w:sz="0" w:space="0" w:color="auto"/>
      </w:divBdr>
    </w:div>
    <w:div w:id="1088574150">
      <w:bodyDiv w:val="1"/>
      <w:marLeft w:val="0"/>
      <w:marRight w:val="0"/>
      <w:marTop w:val="0"/>
      <w:marBottom w:val="0"/>
      <w:divBdr>
        <w:top w:val="none" w:sz="0" w:space="0" w:color="auto"/>
        <w:left w:val="none" w:sz="0" w:space="0" w:color="auto"/>
        <w:bottom w:val="none" w:sz="0" w:space="0" w:color="auto"/>
        <w:right w:val="none" w:sz="0" w:space="0" w:color="auto"/>
      </w:divBdr>
      <w:divsChild>
        <w:div w:id="1371106483">
          <w:marLeft w:val="0"/>
          <w:marRight w:val="0"/>
          <w:marTop w:val="0"/>
          <w:marBottom w:val="0"/>
          <w:divBdr>
            <w:top w:val="none" w:sz="0" w:space="0" w:color="auto"/>
            <w:left w:val="none" w:sz="0" w:space="0" w:color="auto"/>
            <w:bottom w:val="none" w:sz="0" w:space="0" w:color="auto"/>
            <w:right w:val="none" w:sz="0" w:space="0" w:color="auto"/>
          </w:divBdr>
          <w:divsChild>
            <w:div w:id="2041078389">
              <w:marLeft w:val="0"/>
              <w:marRight w:val="0"/>
              <w:marTop w:val="0"/>
              <w:marBottom w:val="0"/>
              <w:divBdr>
                <w:top w:val="none" w:sz="0" w:space="0" w:color="auto"/>
                <w:left w:val="none" w:sz="0" w:space="0" w:color="auto"/>
                <w:bottom w:val="none" w:sz="0" w:space="0" w:color="auto"/>
                <w:right w:val="none" w:sz="0" w:space="0" w:color="auto"/>
              </w:divBdr>
              <w:divsChild>
                <w:div w:id="1045103916">
                  <w:marLeft w:val="0"/>
                  <w:marRight w:val="0"/>
                  <w:marTop w:val="0"/>
                  <w:marBottom w:val="15"/>
                  <w:divBdr>
                    <w:top w:val="none" w:sz="0" w:space="0" w:color="auto"/>
                    <w:left w:val="none" w:sz="0" w:space="0" w:color="auto"/>
                    <w:bottom w:val="none" w:sz="0" w:space="0" w:color="auto"/>
                    <w:right w:val="none" w:sz="0" w:space="0" w:color="auto"/>
                  </w:divBdr>
                  <w:divsChild>
                    <w:div w:id="14508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11644">
      <w:bodyDiv w:val="1"/>
      <w:marLeft w:val="0"/>
      <w:marRight w:val="0"/>
      <w:marTop w:val="0"/>
      <w:marBottom w:val="0"/>
      <w:divBdr>
        <w:top w:val="none" w:sz="0" w:space="0" w:color="auto"/>
        <w:left w:val="none" w:sz="0" w:space="0" w:color="auto"/>
        <w:bottom w:val="none" w:sz="0" w:space="0" w:color="auto"/>
        <w:right w:val="none" w:sz="0" w:space="0" w:color="auto"/>
      </w:divBdr>
    </w:div>
    <w:div w:id="1517573852">
      <w:bodyDiv w:val="1"/>
      <w:marLeft w:val="0"/>
      <w:marRight w:val="0"/>
      <w:marTop w:val="0"/>
      <w:marBottom w:val="0"/>
      <w:divBdr>
        <w:top w:val="none" w:sz="0" w:space="0" w:color="auto"/>
        <w:left w:val="none" w:sz="0" w:space="0" w:color="auto"/>
        <w:bottom w:val="none" w:sz="0" w:space="0" w:color="auto"/>
        <w:right w:val="none" w:sz="0" w:space="0" w:color="auto"/>
      </w:divBdr>
      <w:divsChild>
        <w:div w:id="376972947">
          <w:marLeft w:val="0"/>
          <w:marRight w:val="0"/>
          <w:marTop w:val="0"/>
          <w:marBottom w:val="0"/>
          <w:divBdr>
            <w:top w:val="none" w:sz="0" w:space="0" w:color="auto"/>
            <w:left w:val="none" w:sz="0" w:space="0" w:color="auto"/>
            <w:bottom w:val="none" w:sz="0" w:space="0" w:color="auto"/>
            <w:right w:val="none" w:sz="0" w:space="0" w:color="auto"/>
          </w:divBdr>
          <w:divsChild>
            <w:div w:id="1182433193">
              <w:marLeft w:val="0"/>
              <w:marRight w:val="0"/>
              <w:marTop w:val="0"/>
              <w:marBottom w:val="0"/>
              <w:divBdr>
                <w:top w:val="none" w:sz="0" w:space="0" w:color="auto"/>
                <w:left w:val="none" w:sz="0" w:space="0" w:color="auto"/>
                <w:bottom w:val="none" w:sz="0" w:space="0" w:color="auto"/>
                <w:right w:val="none" w:sz="0" w:space="0" w:color="auto"/>
              </w:divBdr>
              <w:divsChild>
                <w:div w:id="561990873">
                  <w:marLeft w:val="0"/>
                  <w:marRight w:val="0"/>
                  <w:marTop w:val="0"/>
                  <w:marBottom w:val="15"/>
                  <w:divBdr>
                    <w:top w:val="none" w:sz="0" w:space="0" w:color="auto"/>
                    <w:left w:val="none" w:sz="0" w:space="0" w:color="auto"/>
                    <w:bottom w:val="none" w:sz="0" w:space="0" w:color="auto"/>
                    <w:right w:val="none" w:sz="0" w:space="0" w:color="auto"/>
                  </w:divBdr>
                  <w:divsChild>
                    <w:div w:id="431512827">
                      <w:marLeft w:val="0"/>
                      <w:marRight w:val="0"/>
                      <w:marTop w:val="0"/>
                      <w:marBottom w:val="0"/>
                      <w:divBdr>
                        <w:top w:val="none" w:sz="0" w:space="0" w:color="auto"/>
                        <w:left w:val="none" w:sz="0" w:space="0" w:color="auto"/>
                        <w:bottom w:val="none" w:sz="0" w:space="0" w:color="auto"/>
                        <w:right w:val="none" w:sz="0" w:space="0" w:color="auto"/>
                      </w:divBdr>
                      <w:divsChild>
                        <w:div w:id="18249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465891">
      <w:bodyDiv w:val="1"/>
      <w:marLeft w:val="0"/>
      <w:marRight w:val="0"/>
      <w:marTop w:val="0"/>
      <w:marBottom w:val="0"/>
      <w:divBdr>
        <w:top w:val="none" w:sz="0" w:space="0" w:color="auto"/>
        <w:left w:val="none" w:sz="0" w:space="0" w:color="auto"/>
        <w:bottom w:val="none" w:sz="0" w:space="0" w:color="auto"/>
        <w:right w:val="none" w:sz="0" w:space="0" w:color="auto"/>
      </w:divBdr>
      <w:divsChild>
        <w:div w:id="735053820">
          <w:marLeft w:val="0"/>
          <w:marRight w:val="0"/>
          <w:marTop w:val="0"/>
          <w:marBottom w:val="0"/>
          <w:divBdr>
            <w:top w:val="none" w:sz="0" w:space="0" w:color="auto"/>
            <w:left w:val="none" w:sz="0" w:space="0" w:color="auto"/>
            <w:bottom w:val="none" w:sz="0" w:space="0" w:color="auto"/>
            <w:right w:val="none" w:sz="0" w:space="0" w:color="auto"/>
          </w:divBdr>
          <w:divsChild>
            <w:div w:id="347370849">
              <w:marLeft w:val="0"/>
              <w:marRight w:val="0"/>
              <w:marTop w:val="0"/>
              <w:marBottom w:val="0"/>
              <w:divBdr>
                <w:top w:val="none" w:sz="0" w:space="0" w:color="auto"/>
                <w:left w:val="none" w:sz="0" w:space="0" w:color="auto"/>
                <w:bottom w:val="none" w:sz="0" w:space="0" w:color="auto"/>
                <w:right w:val="none" w:sz="0" w:space="0" w:color="auto"/>
              </w:divBdr>
              <w:divsChild>
                <w:div w:id="1538664298">
                  <w:marLeft w:val="0"/>
                  <w:marRight w:val="0"/>
                  <w:marTop w:val="0"/>
                  <w:marBottom w:val="15"/>
                  <w:divBdr>
                    <w:top w:val="none" w:sz="0" w:space="0" w:color="auto"/>
                    <w:left w:val="none" w:sz="0" w:space="0" w:color="auto"/>
                    <w:bottom w:val="none" w:sz="0" w:space="0" w:color="auto"/>
                    <w:right w:val="none" w:sz="0" w:space="0" w:color="auto"/>
                  </w:divBdr>
                  <w:divsChild>
                    <w:div w:id="1557276480">
                      <w:marLeft w:val="0"/>
                      <w:marRight w:val="0"/>
                      <w:marTop w:val="0"/>
                      <w:marBottom w:val="0"/>
                      <w:divBdr>
                        <w:top w:val="none" w:sz="0" w:space="0" w:color="auto"/>
                        <w:left w:val="none" w:sz="0" w:space="0" w:color="auto"/>
                        <w:bottom w:val="none" w:sz="0" w:space="0" w:color="auto"/>
                        <w:right w:val="none" w:sz="0" w:space="0" w:color="auto"/>
                      </w:divBdr>
                      <w:divsChild>
                        <w:div w:id="13737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538040">
      <w:bodyDiv w:val="1"/>
      <w:marLeft w:val="0"/>
      <w:marRight w:val="0"/>
      <w:marTop w:val="0"/>
      <w:marBottom w:val="0"/>
      <w:divBdr>
        <w:top w:val="none" w:sz="0" w:space="0" w:color="auto"/>
        <w:left w:val="none" w:sz="0" w:space="0" w:color="auto"/>
        <w:bottom w:val="none" w:sz="0" w:space="0" w:color="auto"/>
        <w:right w:val="none" w:sz="0" w:space="0" w:color="auto"/>
      </w:divBdr>
      <w:divsChild>
        <w:div w:id="2115980870">
          <w:marLeft w:val="0"/>
          <w:marRight w:val="0"/>
          <w:marTop w:val="0"/>
          <w:marBottom w:val="0"/>
          <w:divBdr>
            <w:top w:val="none" w:sz="0" w:space="0" w:color="auto"/>
            <w:left w:val="none" w:sz="0" w:space="0" w:color="auto"/>
            <w:bottom w:val="none" w:sz="0" w:space="0" w:color="auto"/>
            <w:right w:val="none" w:sz="0" w:space="0" w:color="auto"/>
          </w:divBdr>
          <w:divsChild>
            <w:div w:id="350036107">
              <w:marLeft w:val="0"/>
              <w:marRight w:val="0"/>
              <w:marTop w:val="0"/>
              <w:marBottom w:val="0"/>
              <w:divBdr>
                <w:top w:val="none" w:sz="0" w:space="0" w:color="auto"/>
                <w:left w:val="none" w:sz="0" w:space="0" w:color="auto"/>
                <w:bottom w:val="none" w:sz="0" w:space="0" w:color="auto"/>
                <w:right w:val="none" w:sz="0" w:space="0" w:color="auto"/>
              </w:divBdr>
              <w:divsChild>
                <w:div w:id="372771551">
                  <w:marLeft w:val="0"/>
                  <w:marRight w:val="0"/>
                  <w:marTop w:val="0"/>
                  <w:marBottom w:val="15"/>
                  <w:divBdr>
                    <w:top w:val="none" w:sz="0" w:space="0" w:color="auto"/>
                    <w:left w:val="none" w:sz="0" w:space="0" w:color="auto"/>
                    <w:bottom w:val="none" w:sz="0" w:space="0" w:color="auto"/>
                    <w:right w:val="none" w:sz="0" w:space="0" w:color="auto"/>
                  </w:divBdr>
                  <w:divsChild>
                    <w:div w:id="43411080">
                      <w:marLeft w:val="0"/>
                      <w:marRight w:val="0"/>
                      <w:marTop w:val="0"/>
                      <w:marBottom w:val="0"/>
                      <w:divBdr>
                        <w:top w:val="none" w:sz="0" w:space="0" w:color="auto"/>
                        <w:left w:val="none" w:sz="0" w:space="0" w:color="auto"/>
                        <w:bottom w:val="none" w:sz="0" w:space="0" w:color="auto"/>
                        <w:right w:val="none" w:sz="0" w:space="0" w:color="auto"/>
                      </w:divBdr>
                      <w:divsChild>
                        <w:div w:id="10198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122220">
      <w:bodyDiv w:val="1"/>
      <w:marLeft w:val="0"/>
      <w:marRight w:val="0"/>
      <w:marTop w:val="0"/>
      <w:marBottom w:val="0"/>
      <w:divBdr>
        <w:top w:val="none" w:sz="0" w:space="0" w:color="auto"/>
        <w:left w:val="none" w:sz="0" w:space="0" w:color="auto"/>
        <w:bottom w:val="none" w:sz="0" w:space="0" w:color="auto"/>
        <w:right w:val="none" w:sz="0" w:space="0" w:color="auto"/>
      </w:divBdr>
      <w:divsChild>
        <w:div w:id="65686883">
          <w:marLeft w:val="0"/>
          <w:marRight w:val="0"/>
          <w:marTop w:val="0"/>
          <w:marBottom w:val="0"/>
          <w:divBdr>
            <w:top w:val="none" w:sz="0" w:space="0" w:color="auto"/>
            <w:left w:val="none" w:sz="0" w:space="0" w:color="auto"/>
            <w:bottom w:val="none" w:sz="0" w:space="0" w:color="auto"/>
            <w:right w:val="none" w:sz="0" w:space="0" w:color="auto"/>
          </w:divBdr>
          <w:divsChild>
            <w:div w:id="588468607">
              <w:marLeft w:val="0"/>
              <w:marRight w:val="0"/>
              <w:marTop w:val="0"/>
              <w:marBottom w:val="0"/>
              <w:divBdr>
                <w:top w:val="none" w:sz="0" w:space="0" w:color="auto"/>
                <w:left w:val="none" w:sz="0" w:space="0" w:color="auto"/>
                <w:bottom w:val="none" w:sz="0" w:space="0" w:color="auto"/>
                <w:right w:val="none" w:sz="0" w:space="0" w:color="auto"/>
              </w:divBdr>
              <w:divsChild>
                <w:div w:id="286083478">
                  <w:marLeft w:val="0"/>
                  <w:marRight w:val="0"/>
                  <w:marTop w:val="0"/>
                  <w:marBottom w:val="15"/>
                  <w:divBdr>
                    <w:top w:val="none" w:sz="0" w:space="0" w:color="auto"/>
                    <w:left w:val="none" w:sz="0" w:space="0" w:color="auto"/>
                    <w:bottom w:val="none" w:sz="0" w:space="0" w:color="auto"/>
                    <w:right w:val="none" w:sz="0" w:space="0" w:color="auto"/>
                  </w:divBdr>
                  <w:divsChild>
                    <w:div w:id="7942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11732">
      <w:bodyDiv w:val="1"/>
      <w:marLeft w:val="0"/>
      <w:marRight w:val="0"/>
      <w:marTop w:val="0"/>
      <w:marBottom w:val="0"/>
      <w:divBdr>
        <w:top w:val="none" w:sz="0" w:space="0" w:color="auto"/>
        <w:left w:val="none" w:sz="0" w:space="0" w:color="auto"/>
        <w:bottom w:val="none" w:sz="0" w:space="0" w:color="auto"/>
        <w:right w:val="none" w:sz="0" w:space="0" w:color="auto"/>
      </w:divBdr>
      <w:divsChild>
        <w:div w:id="1492792383">
          <w:marLeft w:val="0"/>
          <w:marRight w:val="0"/>
          <w:marTop w:val="0"/>
          <w:marBottom w:val="0"/>
          <w:divBdr>
            <w:top w:val="none" w:sz="0" w:space="0" w:color="auto"/>
            <w:left w:val="none" w:sz="0" w:space="0" w:color="auto"/>
            <w:bottom w:val="none" w:sz="0" w:space="0" w:color="auto"/>
            <w:right w:val="none" w:sz="0" w:space="0" w:color="auto"/>
          </w:divBdr>
          <w:divsChild>
            <w:div w:id="2026975334">
              <w:marLeft w:val="0"/>
              <w:marRight w:val="0"/>
              <w:marTop w:val="0"/>
              <w:marBottom w:val="0"/>
              <w:divBdr>
                <w:top w:val="none" w:sz="0" w:space="0" w:color="auto"/>
                <w:left w:val="none" w:sz="0" w:space="0" w:color="auto"/>
                <w:bottom w:val="none" w:sz="0" w:space="0" w:color="auto"/>
                <w:right w:val="none" w:sz="0" w:space="0" w:color="auto"/>
              </w:divBdr>
              <w:divsChild>
                <w:div w:id="384837641">
                  <w:marLeft w:val="0"/>
                  <w:marRight w:val="0"/>
                  <w:marTop w:val="0"/>
                  <w:marBottom w:val="15"/>
                  <w:divBdr>
                    <w:top w:val="none" w:sz="0" w:space="0" w:color="auto"/>
                    <w:left w:val="none" w:sz="0" w:space="0" w:color="auto"/>
                    <w:bottom w:val="none" w:sz="0" w:space="0" w:color="auto"/>
                    <w:right w:val="none" w:sz="0" w:space="0" w:color="auto"/>
                  </w:divBdr>
                  <w:divsChild>
                    <w:div w:id="1806848984">
                      <w:marLeft w:val="0"/>
                      <w:marRight w:val="0"/>
                      <w:marTop w:val="0"/>
                      <w:marBottom w:val="0"/>
                      <w:divBdr>
                        <w:top w:val="none" w:sz="0" w:space="0" w:color="auto"/>
                        <w:left w:val="none" w:sz="0" w:space="0" w:color="auto"/>
                        <w:bottom w:val="none" w:sz="0" w:space="0" w:color="auto"/>
                        <w:right w:val="none" w:sz="0" w:space="0" w:color="auto"/>
                      </w:divBdr>
                      <w:divsChild>
                        <w:div w:id="1608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854094.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idu.com/s?wd=%E5%AE%B6%E7%95%9C&amp;hl_tag=textlink&amp;tn=SE_hldp01350_v6v6zkg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13702.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aike.baidu.com/view/413119.htm" TargetMode="External"/><Relationship Id="rId4" Type="http://schemas.openxmlformats.org/officeDocument/2006/relationships/settings" Target="settings.xml"/><Relationship Id="rId9" Type="http://schemas.openxmlformats.org/officeDocument/2006/relationships/hyperlink" Target="http://baike.baidu.com/view/413130.htm" TargetMode="Externa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mailto:shaoxinqing@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0C5BF16-9E16-43FF-AEEF-7460FFFB7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3339</TotalTime>
  <Pages>10</Pages>
  <Words>1441</Words>
  <Characters>8216</Characters>
  <Application>Microsoft Office Word</Application>
  <DocSecurity>0</DocSecurity>
  <Lines>68</Lines>
  <Paragraphs>19</Paragraphs>
  <ScaleCrop>false</ScaleCrop>
  <Company/>
  <LinksUpToDate>false</LinksUpToDate>
  <CharactersWithSpaces>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Alex</cp:lastModifiedBy>
  <cp:revision>175</cp:revision>
  <dcterms:created xsi:type="dcterms:W3CDTF">2015-01-06T01:52:00Z</dcterms:created>
  <dcterms:modified xsi:type="dcterms:W3CDTF">2015-10-29T12:50:00Z</dcterms:modified>
</cp:coreProperties>
</file>